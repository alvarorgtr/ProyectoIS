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22" w:rsidRDefault="00BA3174">
      <w:r>
        <w:rPr>
          <w:noProof/>
          <w:lang w:eastAsia="es-ES"/>
        </w:rPr>
        <mc:AlternateContent>
          <mc:Choice Requires="wps">
            <w:drawing>
              <wp:anchor distT="0" distB="0" distL="114300" distR="112395" simplePos="0" relativeHeight="2" behindDoc="0" locked="0" layoutInCell="1" allowOverlap="1">
                <wp:simplePos x="0" y="0"/>
                <wp:positionH relativeFrom="page">
                  <wp:posOffset>458470</wp:posOffset>
                </wp:positionH>
                <wp:positionV relativeFrom="margin">
                  <wp:align>top</wp:align>
                </wp:positionV>
                <wp:extent cx="6510655" cy="6659880"/>
                <wp:effectExtent l="0" t="0" r="0" b="0"/>
                <wp:wrapNone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880" cy="665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1B60" w:rsidRDefault="00E71B60">
                            <w:pPr>
                              <w:pStyle w:val="Ttulo1"/>
                              <w:jc w:val="center"/>
                            </w:pPr>
                            <w:r>
                              <w:rPr>
                                <w:sz w:val="144"/>
                              </w:rPr>
                              <w:t>Especificación de requisitos del software</w:t>
                            </w:r>
                          </w:p>
                          <w:p w:rsidR="00E71B60" w:rsidRDefault="00E71B60">
                            <w:pPr>
                              <w:pStyle w:val="Subttulo"/>
                            </w:pPr>
                            <w:r>
                              <w:t>Gestión de personal ucm</w:t>
                            </w:r>
                          </w:p>
                          <w:p w:rsidR="00E71B60" w:rsidRDefault="00E224E0">
                            <w:pPr>
                              <w:pStyle w:val="Descripcinbreve"/>
                            </w:pPr>
                            <w:sdt>
                              <w:sdtPr>
                                <w:alias w:val="Cita o descripción breve"/>
                                <w:id w:val="-141821996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71B60">
                                  <w:t>Miguel Pascual Domínguez, Javier Pellejero Ortega, Isabel Pérez Pereda, Iván Prada Cazalla, Jesús Recio Herranz, Álvaro Rodríguez García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1" o:spid="_x0000_s1026" style="position:absolute;left:0;text-align:left;margin-left:36.1pt;margin-top:0;width:512.65pt;height:524.4pt;z-index:2;visibility:visible;mso-wrap-style:square;mso-wrap-distance-left:9pt;mso-wrap-distance-top:0;mso-wrap-distance-right:8.85pt;mso-wrap-distance-bottom:0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" stroked="f">
                <v:textbox inset="0,0,0,0">
                  <w:txbxContent>
                    <w:p w:rsidR="00E71B60" w:rsidRDefault="00E71B60">
                      <w:pPr>
                        <w:pStyle w:val="Ttulo1"/>
                        <w:jc w:val="center"/>
                      </w:pPr>
                      <w:r>
                        <w:rPr>
                          <w:sz w:val="144"/>
                        </w:rPr>
                        <w:t>Especificación de requisitos del software</w:t>
                      </w:r>
                    </w:p>
                    <w:p w:rsidR="00E71B60" w:rsidRDefault="00E71B60">
                      <w:pPr>
                        <w:pStyle w:val="Subttulo"/>
                      </w:pPr>
                      <w:r>
                        <w:t>Gestión de personal ucm</w:t>
                      </w:r>
                    </w:p>
                    <w:p w:rsidR="00E71B60" w:rsidRDefault="00E224E0">
                      <w:pPr>
                        <w:pStyle w:val="Descripcinbreve"/>
                      </w:pPr>
                      <w:sdt>
                        <w:sdtPr>
                          <w:alias w:val="Cita o descripción breve"/>
                          <w:id w:val="-141821996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E71B60">
                            <w:t>Miguel Pascual Domínguez, Javier Pellejero Ortega, Isabel Pérez Pereda, Iván Prada Cazalla, Jesús Recio Herranz, Álvaro Rodríguez García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847205" cy="1776095"/>
                <wp:effectExtent l="0" t="0" r="0" b="0"/>
                <wp:wrapSquare wrapText="bothSides"/>
                <wp:docPr id="3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6480" cy="177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71B60" w:rsidRDefault="00E71B60">
                            <w:pPr>
                              <w:pStyle w:val="Organizacin"/>
                            </w:pPr>
                            <w:r>
                              <w:t>Gestor personal UCM</w:t>
                            </w:r>
                          </w:p>
                          <w:tbl>
                            <w:tblPr>
                              <w:tblW w:w="4950" w:type="pct"/>
                              <w:jc w:val="right"/>
                              <w:tblBorders>
                                <w:top w:val="single" w:sz="8" w:space="0" w:color="000001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563"/>
                              <w:gridCol w:w="3563"/>
                              <w:gridCol w:w="3564"/>
                            </w:tblGrid>
                            <w:tr w:rsidR="00E71B60">
                              <w:trPr>
                                <w:trHeight w:hRule="exact" w:val="144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71B60" w:rsidRDefault="00E71B60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71B60" w:rsidRDefault="00E71B60">
                                  <w:pPr>
                                    <w:pStyle w:val="Contenidodelmarco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tcBorders>
                                    <w:top w:val="single" w:sz="8" w:space="0" w:color="000001"/>
                                  </w:tcBorders>
                                  <w:shd w:val="clear" w:color="auto" w:fill="auto"/>
                                </w:tcPr>
                                <w:p w:rsidR="00E71B60" w:rsidRDefault="00E71B60">
                                  <w:pPr>
                                    <w:pStyle w:val="Contenidodelmarco"/>
                                  </w:pPr>
                                </w:p>
                              </w:tc>
                            </w:tr>
                            <w:tr w:rsidR="00E71B60">
                              <w:trPr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p w:rsidR="00E71B60" w:rsidRDefault="00E224E0">
                                  <w:pPr>
                                    <w:pStyle w:val="Piedepgina"/>
                                  </w:pPr>
                                  <w:sdt>
                                    <w:sdtPr>
                                      <w:alias w:val="Fax"/>
                                      <w:id w:val="2941951"/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71B60">
                                        <w:t>Proyecto Ingeniería del Software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Título"/>
                                    <w:id w:val="70084763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71B60" w:rsidRDefault="00E71B60">
                                      <w:pPr>
                                        <w:pStyle w:val="Piedepgina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559" w:type="dxa"/>
                                  <w:shd w:val="clear" w:color="auto" w:fill="auto"/>
                                  <w:tcMar>
                                    <w:bottom w:w="144" w:type="dxa"/>
                                  </w:tcMar>
                                </w:tcPr>
                                <w:sdt>
                                  <w:sdtPr>
                                    <w:alias w:val="Correo electrónico"/>
                                    <w:id w:val="19998007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E71B60" w:rsidRDefault="00E71B60">
                                      <w:pPr>
                                        <w:pStyle w:val="Piedepgina"/>
                                        <w:ind w:left="0"/>
                                        <w:rPr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t>Email portavoz: alvarr11@ucm.es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E71B60">
                              <w:trPr>
                                <w:trHeight w:hRule="exact" w:val="86"/>
                                <w:jc w:val="right"/>
                              </w:trPr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71B60" w:rsidRDefault="00E71B60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8" w:type="dxa"/>
                                  <w:shd w:val="clear" w:color="auto" w:fill="000000" w:themeFill="text1"/>
                                </w:tcPr>
                                <w:p w:rsidR="00E71B60" w:rsidRDefault="00E71B60">
                                  <w:pPr>
                                    <w:pStyle w:val="Piedepgina"/>
                                  </w:pPr>
                                </w:p>
                              </w:tc>
                              <w:tc>
                                <w:tcPr>
                                  <w:tcW w:w="3559" w:type="dxa"/>
                                  <w:shd w:val="clear" w:color="auto" w:fill="000000" w:themeFill="text1"/>
                                </w:tcPr>
                                <w:p w:rsidR="00E71B60" w:rsidRDefault="00E71B60">
                                  <w:pPr>
                                    <w:pStyle w:val="Piedepgina"/>
                                  </w:pPr>
                                </w:p>
                              </w:tc>
                            </w:tr>
                          </w:tbl>
                          <w:p w:rsidR="00E71B60" w:rsidRPr="00E71B60" w:rsidRDefault="00E71B60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Marco2" o:spid="_x0000_s1027" style="position:absolute;left:0;text-align:left;margin-left:0;margin-top:0;width:539.15pt;height:139.85pt;z-index:3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" stroked="f">
                <v:textbox inset="0,0,0,0">
                  <w:txbxContent>
                    <w:p w:rsidR="00E71B60" w:rsidRDefault="00E71B60">
                      <w:pPr>
                        <w:pStyle w:val="Organizacin"/>
                      </w:pPr>
                      <w:r>
                        <w:t>Gestor personal UCM</w:t>
                      </w:r>
                    </w:p>
                    <w:tbl>
                      <w:tblPr>
                        <w:tblW w:w="4950" w:type="pct"/>
                        <w:jc w:val="right"/>
                        <w:tblBorders>
                          <w:top w:val="single" w:sz="8" w:space="0" w:color="000001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563"/>
                        <w:gridCol w:w="3563"/>
                        <w:gridCol w:w="3564"/>
                      </w:tblGrid>
                      <w:tr w:rsidR="00E71B60">
                        <w:trPr>
                          <w:trHeight w:hRule="exact" w:val="144"/>
                          <w:jc w:val="right"/>
                        </w:trPr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71B60" w:rsidRDefault="00E71B60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8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71B60" w:rsidRDefault="00E71B60">
                            <w:pPr>
                              <w:pStyle w:val="Contenidodelmarco"/>
                            </w:pPr>
                          </w:p>
                        </w:tc>
                        <w:tc>
                          <w:tcPr>
                            <w:tcW w:w="3559" w:type="dxa"/>
                            <w:tcBorders>
                              <w:top w:val="single" w:sz="8" w:space="0" w:color="000001"/>
                            </w:tcBorders>
                            <w:shd w:val="clear" w:color="auto" w:fill="auto"/>
                          </w:tcPr>
                          <w:p w:rsidR="00E71B60" w:rsidRDefault="00E71B60">
                            <w:pPr>
                              <w:pStyle w:val="Contenidodelmarco"/>
                            </w:pPr>
                          </w:p>
                        </w:tc>
                      </w:tr>
                      <w:tr w:rsidR="00E71B60">
                        <w:trPr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p w:rsidR="00E71B60" w:rsidRDefault="00E224E0">
                            <w:pPr>
                              <w:pStyle w:val="Piedepgina"/>
                            </w:pPr>
                            <w:sdt>
                              <w:sdtPr>
                                <w:alias w:val="Fax"/>
                                <w:id w:val="2941951"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71B60">
                                  <w:t>Proyecto Ingeniería del Software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558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Título"/>
                              <w:id w:val="70084763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 w:rsidR="00E71B60" w:rsidRDefault="00E71B60">
                                <w:pPr>
                                  <w:pStyle w:val="Piedepgina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559" w:type="dxa"/>
                            <w:shd w:val="clear" w:color="auto" w:fill="auto"/>
                            <w:tcMar>
                              <w:bottom w:w="144" w:type="dxa"/>
                            </w:tcMar>
                          </w:tcPr>
                          <w:sdt>
                            <w:sdtPr>
                              <w:alias w:val="Correo electrónico"/>
                              <w:id w:val="19998007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 w:rsidR="00E71B60" w:rsidRDefault="00E71B60">
                                <w:pPr>
                                  <w:pStyle w:val="Piedepgina"/>
                                  <w:ind w:left="0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t>Email portavoz: alvarr11@ucm.es</w:t>
                                </w:r>
                              </w:p>
                            </w:sdtContent>
                          </w:sdt>
                        </w:tc>
                      </w:tr>
                      <w:tr w:rsidR="00E71B60">
                        <w:trPr>
                          <w:trHeight w:hRule="exact" w:val="86"/>
                          <w:jc w:val="right"/>
                        </w:trPr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71B60" w:rsidRDefault="00E71B60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8" w:type="dxa"/>
                            <w:shd w:val="clear" w:color="auto" w:fill="000000" w:themeFill="text1"/>
                          </w:tcPr>
                          <w:p w:rsidR="00E71B60" w:rsidRDefault="00E71B60">
                            <w:pPr>
                              <w:pStyle w:val="Piedepgina"/>
                            </w:pPr>
                          </w:p>
                        </w:tc>
                        <w:tc>
                          <w:tcPr>
                            <w:tcW w:w="3559" w:type="dxa"/>
                            <w:shd w:val="clear" w:color="auto" w:fill="000000" w:themeFill="text1"/>
                          </w:tcPr>
                          <w:p w:rsidR="00E71B60" w:rsidRDefault="00E71B60">
                            <w:pPr>
                              <w:pStyle w:val="Piedepgina"/>
                            </w:pPr>
                          </w:p>
                        </w:tc>
                      </w:tr>
                    </w:tbl>
                    <w:p w:rsidR="00E71B60" w:rsidRPr="00E71B60" w:rsidRDefault="00E71B60">
                      <w:pPr>
                        <w:pStyle w:val="Sinespaciado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F16322" w:rsidRDefault="00BA3174">
      <w:pPr>
        <w:rPr>
          <w:b/>
          <w:bCs/>
        </w:rPr>
      </w:pPr>
      <w:bookmarkStart w:id="0" w:name="_Toc439669956"/>
      <w:bookmarkEnd w:id="0"/>
      <w:r>
        <w:br w:type="page"/>
      </w:r>
    </w:p>
    <w:sdt>
      <w:sdtPr>
        <w:rPr>
          <w:color w:val="000000" w:themeColor="text1"/>
          <w:sz w:val="40"/>
        </w:rPr>
        <w:id w:val="1503843593"/>
        <w:docPartObj>
          <w:docPartGallery w:val="Table of Contents"/>
          <w:docPartUnique/>
        </w:docPartObj>
      </w:sdtPr>
      <w:sdtEndPr/>
      <w:sdtContent>
        <w:p w:rsidR="00F16322" w:rsidRDefault="00BA3174">
          <w:pPr>
            <w:pStyle w:val="Encabezadodelndice"/>
          </w:pPr>
          <w:r>
            <w:t>Contenido</w:t>
          </w:r>
        </w:p>
        <w:p w:rsidR="00F16322" w:rsidRDefault="00BA3174">
          <w:pPr>
            <w:pStyle w:val="ndice1"/>
            <w:tabs>
              <w:tab w:val="right" w:leader="dot" w:pos="8424"/>
            </w:tabs>
          </w:pPr>
          <w:r>
            <w:fldChar w:fldCharType="begin"/>
          </w:r>
          <w:r>
            <w:instrText>TOC \z \o "1-1" \u</w:instrText>
          </w:r>
          <w:r>
            <w:fldChar w:fldCharType="separate"/>
          </w:r>
          <w:hyperlink w:anchor="__RefHeading___Toc3146_1324527455">
            <w:r>
              <w:rPr>
                <w:rStyle w:val="Enlacedelndice"/>
                <w:webHidden/>
              </w:rPr>
              <w:t>1. Versiones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:rsidR="00F16322" w:rsidRDefault="00E224E0">
          <w:pPr>
            <w:pStyle w:val="ndice1"/>
            <w:tabs>
              <w:tab w:val="right" w:leader="dot" w:pos="8424"/>
            </w:tabs>
          </w:pPr>
          <w:hyperlink w:anchor="__RefHeading___Toc2962_984464213">
            <w:r w:rsidR="00BA3174">
              <w:rPr>
                <w:rStyle w:val="Enlacedelndice"/>
                <w:webHidden/>
              </w:rPr>
              <w:t>2. Diagrama de caso de uso y diagrama de clases</w:t>
            </w:r>
            <w:r w:rsidR="00BA3174">
              <w:rPr>
                <w:rStyle w:val="Enlacedelndice"/>
                <w:webHidden/>
              </w:rPr>
              <w:tab/>
              <w:t>3</w:t>
            </w:r>
          </w:hyperlink>
        </w:p>
        <w:p w:rsidR="00F16322" w:rsidRDefault="00E224E0">
          <w:pPr>
            <w:pStyle w:val="ndice1"/>
            <w:tabs>
              <w:tab w:val="right" w:leader="dot" w:pos="8424"/>
            </w:tabs>
          </w:pPr>
          <w:hyperlink w:anchor="__RefHeading___Toc3148_1324527455">
            <w:r w:rsidR="00BA3174">
              <w:rPr>
                <w:rStyle w:val="Enlacedelndice"/>
                <w:webHidden/>
              </w:rPr>
              <w:t>3. Lista de casos de uso e información asociada</w:t>
            </w:r>
            <w:r w:rsidR="00BA3174">
              <w:rPr>
                <w:rStyle w:val="Enlacedelndice"/>
                <w:webHidden/>
              </w:rPr>
              <w:tab/>
              <w:t>5</w:t>
            </w:r>
          </w:hyperlink>
        </w:p>
        <w:p w:rsidR="00F16322" w:rsidRDefault="00E224E0">
          <w:pPr>
            <w:pStyle w:val="ndice1"/>
            <w:tabs>
              <w:tab w:val="right" w:leader="dot" w:pos="8424"/>
            </w:tabs>
          </w:pPr>
          <w:hyperlink w:anchor="__RefHeading___Toc3150_1324527455">
            <w:r w:rsidR="00BA3174">
              <w:rPr>
                <w:rStyle w:val="Enlacedelndice"/>
                <w:webHidden/>
              </w:rPr>
              <w:t>4. Casos de uso</w:t>
            </w:r>
            <w:r w:rsidR="00BA3174">
              <w:rPr>
                <w:rStyle w:val="Enlacedelndice"/>
                <w:webHidden/>
              </w:rPr>
              <w:tab/>
              <w:t>6</w:t>
            </w:r>
          </w:hyperlink>
        </w:p>
        <w:p w:rsidR="00F16322" w:rsidRDefault="00E224E0">
          <w:pPr>
            <w:pStyle w:val="ndice1"/>
            <w:tabs>
              <w:tab w:val="right" w:leader="dot" w:pos="8424"/>
            </w:tabs>
          </w:pPr>
          <w:hyperlink w:anchor="__RefHeading___Toc3152_1324527455">
            <w:r w:rsidR="00BA3174">
              <w:rPr>
                <w:rStyle w:val="Enlacedelndice"/>
                <w:webHidden/>
              </w:rPr>
              <w:t>5. Tabla Ejemplo vacía caso de uso</w:t>
            </w:r>
            <w:r w:rsidR="00BA3174">
              <w:rPr>
                <w:rStyle w:val="Enlacedelndice"/>
                <w:webHidden/>
              </w:rPr>
              <w:tab/>
              <w:t>32</w:t>
            </w:r>
          </w:hyperlink>
          <w:r w:rsidR="00BA3174">
            <w:fldChar w:fldCharType="end"/>
          </w:r>
        </w:p>
        <w:p w:rsidR="00F16322" w:rsidRDefault="00BA3174">
          <w:pPr>
            <w:pStyle w:val="Encabezado1"/>
          </w:pPr>
          <w:bookmarkStart w:id="1" w:name="__RefHeading___Toc3146_1324527455"/>
          <w:bookmarkStart w:id="2" w:name="_Toc439669957"/>
          <w:bookmarkEnd w:id="1"/>
          <w:r>
            <w:rPr>
              <w:noProof/>
              <w:lang w:eastAsia="es-ES"/>
            </w:rPr>
            <w:lastRenderedPageBreak/>
            <mc:AlternateContent>
              <mc:Choice Requires="wps">
                <w:drawing>
                  <wp:anchor distT="0" distB="2743200" distL="182880" distR="182880" simplePos="0" relativeHeight="4" behindDoc="0" locked="0" layoutInCell="1" allowOverlap="1">
                    <wp:simplePos x="0" y="0"/>
                    <wp:positionH relativeFrom="page">
                      <wp:posOffset>458470</wp:posOffset>
                    </wp:positionH>
                    <wp:positionV relativeFrom="margin">
                      <wp:align>top</wp:align>
                    </wp:positionV>
                    <wp:extent cx="1337945" cy="8470265"/>
                    <wp:effectExtent l="0" t="0" r="0" b="0"/>
                    <wp:wrapSquare wrapText="bothSides"/>
                    <wp:docPr id="5" name="Marco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7400" cy="84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E71B60" w:rsidRDefault="00E71B60">
                                <w:pPr>
                                  <w:pStyle w:val="Cita"/>
                                  <w:spacing w:before="240" w:after="240" w:line="288" w:lineRule="auto"/>
                                  <w:rPr>
                                    <w:color w:val="404040"/>
                                  </w:rPr>
                                </w:pPr>
                              </w:p>
                            </w:txbxContent>
                          </wps:txbx>
                          <wps:bodyPr lIns="45720" tIns="0" rIns="4572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Marco3" o:spid="_x0000_s1028" style="position:absolute;left:0;text-align:left;margin-left:36.1pt;margin-top:0;width:105.35pt;height:666.95pt;z-index:4;visibility:visible;mso-wrap-style:square;mso-wrap-distance-left:14.4pt;mso-wrap-distance-top:0;mso-wrap-distance-right:14.4pt;mso-wrap-distance-bottom:3in;mso-position-horizontal:absolute;mso-position-horizontal-relative:page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" stroked="f">
                    <v:textbox inset="3.6pt,0,3.6pt,0">
                      <w:txbxContent>
                        <w:p w:rsidR="00E71B60" w:rsidRDefault="00E71B60">
                          <w:pPr>
                            <w:pStyle w:val="Cita"/>
                            <w:spacing w:before="240" w:after="240" w:line="288" w:lineRule="auto"/>
                            <w:rPr>
                              <w:color w:val="40404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rect>
                </w:pict>
              </mc:Fallback>
            </mc:AlternateContent>
          </w:r>
          <w:r>
            <w:t xml:space="preserve">1. </w:t>
          </w:r>
          <w:bookmarkStart w:id="3" w:name="_Toc437361123"/>
          <w:r>
            <w:t>V</w:t>
          </w:r>
          <w:bookmarkEnd w:id="2"/>
          <w:bookmarkEnd w:id="3"/>
          <w:r>
            <w:t>ersiones</w:t>
          </w:r>
        </w:p>
      </w:sdtContent>
    </w:sdt>
    <w:tbl>
      <w:tblPr>
        <w:tblpPr w:leftFromText="141" w:rightFromText="141" w:vertAnchor="text" w:horzAnchor="margin" w:tblpY="855"/>
        <w:tblW w:w="84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07"/>
        <w:gridCol w:w="2106"/>
        <w:gridCol w:w="2106"/>
        <w:gridCol w:w="2105"/>
      </w:tblGrid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Autor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Fecha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Versión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Descripción</w:t>
            </w:r>
          </w:p>
        </w:tc>
      </w:tr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15/12/2015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Creación del documento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2.1.1, 2.1.1.1 y 2.3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Isabel Pérez Pereda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 y 2.2.1.1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casos de uso para ajustarse al diagrama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Álvaro Rodríguez García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4/01/2016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Modificada numeración de nuevo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5/01/2016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2.2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1, 2, 3.2 y 7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2.3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2.2, 2.2.1, 2.2.2, 2.3 y 6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Jesús Recio Herranz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2.4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Modificados casos de uso </w:t>
            </w:r>
            <w:r>
              <w:rPr>
                <w:rFonts w:cs="Arial"/>
                <w:color w:val="404040"/>
              </w:rPr>
              <w:t>2.1.1.4, 2.1.1.5 y 2.2.1.3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Javier Pellejero Ortega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2.5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Modificados casos de uso 2.1.2, 2.1.3 y eliminación de los casos de uso 3.3.1 y 3.3.2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Miguel Pascual Domínguez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10/01/2016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2.6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 xml:space="preserve">Pequeñas modificaciones en  el caso de uso 3.2 </w:t>
            </w:r>
          </w:p>
        </w:tc>
      </w:tr>
      <w:tr w:rsidR="00F16322"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Iván Prada Cazalla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12/01/2016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2.7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BA3174">
            <w:pPr>
              <w:pStyle w:val="Contenidodelatabla"/>
              <w:spacing w:after="0" w:line="240" w:lineRule="auto"/>
              <w:jc w:val="center"/>
            </w:pPr>
            <w:r>
              <w:t>Insertados los diagramas de casos de uso y de clases</w:t>
            </w:r>
          </w:p>
        </w:tc>
      </w:tr>
      <w:tr w:rsidR="00F16322" w:rsidTr="00E71B60">
        <w:tc>
          <w:tcPr>
            <w:tcW w:w="21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Isabel Pérez Pereda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13/01/2016</w:t>
            </w:r>
          </w:p>
        </w:tc>
        <w:tc>
          <w:tcPr>
            <w:tcW w:w="2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2.8</w:t>
            </w:r>
          </w:p>
        </w:tc>
        <w:tc>
          <w:tcPr>
            <w:tcW w:w="21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6" w:type="dxa"/>
            </w:tcMar>
            <w:vAlign w:val="center"/>
          </w:tcPr>
          <w:p w:rsidR="00F16322" w:rsidRDefault="00E71B60">
            <w:pPr>
              <w:pStyle w:val="Contenidodelatabla"/>
              <w:spacing w:after="0" w:line="240" w:lineRule="auto"/>
              <w:jc w:val="center"/>
            </w:pPr>
            <w:r>
              <w:t>Modificados casos de uso 3 y 3.1</w:t>
            </w:r>
          </w:p>
        </w:tc>
      </w:tr>
    </w:tbl>
    <w:p w:rsidR="00F16322" w:rsidRDefault="00BA3174">
      <w:r>
        <w:t>En la tabla de a continuación se puede hacer un seguimiento de las versiones y personas que han realizado los cambios correspondientes.</w:t>
      </w:r>
    </w:p>
    <w:p w:rsidR="00F16322" w:rsidRDefault="00F16322"/>
    <w:p w:rsidR="00F16322" w:rsidRDefault="00BA3174">
      <w:pPr>
        <w:pStyle w:val="Encabezado1"/>
      </w:pPr>
      <w:bookmarkStart w:id="4" w:name="__RefHeading___Toc2962_984464213"/>
      <w:bookmarkStart w:id="5" w:name="_Toc43736112319"/>
      <w:bookmarkStart w:id="6" w:name="_Toc43966995718"/>
      <w:bookmarkEnd w:id="4"/>
      <w:r>
        <w:lastRenderedPageBreak/>
        <w:t>2</w:t>
      </w:r>
      <w:bookmarkEnd w:id="5"/>
      <w:bookmarkEnd w:id="6"/>
      <w:r>
        <w:t>. Diagrama de caso de uso y diagrama de clases</w:t>
      </w:r>
    </w:p>
    <w:p w:rsidR="00F16322" w:rsidRDefault="00F16322"/>
    <w:p w:rsidR="00F16322" w:rsidRDefault="00BA3174">
      <w:r>
        <w:t>A continuación exponemos el diagrama de casos de uso y el diagrama de clases, que serán útiles en para las tablas de casos de uso.</w:t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t>Diagrama de casos de uso</w:t>
      </w:r>
    </w:p>
    <w:p w:rsidR="00F16322" w:rsidRDefault="00BA3174">
      <w:r>
        <w:t xml:space="preserve">Utilizaremos el diagrama de casos de uso para mostrar las relaciones entre el actor y los casos de uso. </w:t>
      </w:r>
    </w:p>
    <w:p w:rsidR="00F16322" w:rsidRDefault="00F16322"/>
    <w:p w:rsidR="00F16322" w:rsidRDefault="00BA3174">
      <w:r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743825" cy="4679950"/>
            <wp:effectExtent l="0" t="0" r="0" b="0"/>
            <wp:wrapSquare wrapText="largest"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F16322" w:rsidRDefault="00BA3174">
      <w:pPr>
        <w:pStyle w:val="Encabezado3"/>
        <w:rPr>
          <w:u w:val="single"/>
        </w:rPr>
      </w:pPr>
      <w:r>
        <w:rPr>
          <w:u w:val="single"/>
        </w:rPr>
        <w:lastRenderedPageBreak/>
        <w:t>Diagrama de clases</w:t>
      </w:r>
    </w:p>
    <w:p w:rsidR="00F16322" w:rsidRDefault="00BA3174">
      <w:r>
        <w:t>Utilizaremos este diagrama para para mostrar las clases y relaciones entre ellas. Además haremos referencia a las clases para no poner todas los campos de cada una. Cuando pongamos el nombre de una de las clases en negrita y cursiva, haremos referencia a la clase en este diagrama.</w:t>
      </w:r>
    </w:p>
    <w:p w:rsidR="00F16322" w:rsidRDefault="00BA3174">
      <w:r>
        <w:t xml:space="preserve">Ejemplo : </w:t>
      </w:r>
    </w:p>
    <w:p w:rsidR="00F16322" w:rsidRDefault="00BA3174">
      <w:r>
        <w:rPr>
          <w:b/>
          <w:bCs/>
          <w:i/>
          <w:iCs/>
        </w:rPr>
        <w:t xml:space="preserve">Empleado  → </w:t>
      </w:r>
      <w:r>
        <w:t>Hace referencia a la clase empleado y a sus atributos.</w:t>
      </w:r>
    </w:p>
    <w:p w:rsidR="00F16322" w:rsidRDefault="00BA3174">
      <w:pPr>
        <w:rPr>
          <w:u w:val="single"/>
        </w:rPr>
      </w:pPr>
      <w:r>
        <w:rPr>
          <w:noProof/>
          <w:u w:val="single"/>
          <w:lang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-1420495</wp:posOffset>
            </wp:positionH>
            <wp:positionV relativeFrom="paragraph">
              <wp:posOffset>217805</wp:posOffset>
            </wp:positionV>
            <wp:extent cx="6769735" cy="4182110"/>
            <wp:effectExtent l="0" t="0" r="0" b="0"/>
            <wp:wrapSquare wrapText="largest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73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6322" w:rsidRDefault="00BA3174">
      <w:pPr>
        <w:pStyle w:val="Encabezado1"/>
      </w:pPr>
      <w:bookmarkStart w:id="7" w:name="__RefHeading___Toc3148_1324527455"/>
      <w:bookmarkEnd w:id="7"/>
      <w:r>
        <w:lastRenderedPageBreak/>
        <w:t>3</w:t>
      </w:r>
      <w:bookmarkStart w:id="8" w:name="_Toc439669958"/>
      <w:r>
        <w:t xml:space="preserve">. </w:t>
      </w:r>
      <w:bookmarkStart w:id="9" w:name="_Toc437361124"/>
      <w:r>
        <w:t>L</w:t>
      </w:r>
      <w:bookmarkEnd w:id="8"/>
      <w:bookmarkEnd w:id="9"/>
      <w:r>
        <w:t>ista de casos de uso e información asociada</w:t>
      </w:r>
    </w:p>
    <w:p w:rsidR="00F16322" w:rsidRDefault="00F16322"/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>Login de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t xml:space="preserve"> Ver base de datos (lista de empleados)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t xml:space="preserve"> Ver ficha de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(A)</w:t>
      </w:r>
      <w:r>
        <w:rPr>
          <w:color w:val="980000"/>
        </w:rPr>
        <w:t xml:space="preserve"> Cambiar la información referente a los contratos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(Pell) </w:t>
      </w:r>
      <w:r>
        <w:rPr>
          <w:color w:val="980000"/>
        </w:rPr>
        <w:t>Especificar baja (temporal o planificada)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(Pelle)</w:t>
      </w:r>
      <w:r>
        <w:rPr>
          <w:color w:val="980000"/>
        </w:rPr>
        <w:t xml:space="preserve"> Especificar traslado de facultad.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980000"/>
        </w:rPr>
        <w:t>Especificar cambio de departamento.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(J)</w:t>
      </w:r>
      <w:r>
        <w:rPr>
          <w:color w:val="980000"/>
        </w:rPr>
        <w:t xml:space="preserve"> Eliminar ficha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(Iv) </w:t>
      </w:r>
      <w:r>
        <w:rPr>
          <w:color w:val="980000"/>
        </w:rPr>
        <w:t>Añadir nuevo empleado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PAS</w:t>
      </w:r>
    </w:p>
    <w:p w:rsidR="00F16322" w:rsidRDefault="00BA3174">
      <w:pPr>
        <w:widowControl w:val="0"/>
        <w:numPr>
          <w:ilvl w:val="2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rPr>
          <w:color w:val="980000"/>
        </w:rPr>
        <w:t xml:space="preserve"> Nuevo empleado PDI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(Iv)</w:t>
      </w:r>
      <w:r>
        <w:t xml:space="preserve"> Acceder a búsqueda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(Isa) </w:t>
      </w:r>
      <w:r>
        <w:rPr>
          <w:color w:val="FF0000"/>
        </w:rPr>
        <w:t>Añadir usuario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(Isa)</w:t>
      </w:r>
      <w:r>
        <w:rPr>
          <w:color w:val="FF0000"/>
        </w:rPr>
        <w:t xml:space="preserve"> Cuenta de administración de rectorado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>(M)</w:t>
      </w:r>
      <w:r>
        <w:rPr>
          <w:color w:val="FF0000"/>
        </w:rPr>
        <w:t xml:space="preserve"> Cuenta de administración de facultad</w:t>
      </w:r>
    </w:p>
    <w:p w:rsidR="00F16322" w:rsidRDefault="00BA3174">
      <w:pPr>
        <w:widowControl w:val="0"/>
        <w:numPr>
          <w:ilvl w:val="1"/>
          <w:numId w:val="3"/>
        </w:numPr>
        <w:spacing w:after="0" w:line="240" w:lineRule="auto"/>
        <w:contextualSpacing/>
      </w:pPr>
      <w:r>
        <w:rPr>
          <w:b/>
        </w:rPr>
        <w:t xml:space="preserve">(J) </w:t>
      </w:r>
      <w:r>
        <w:rPr>
          <w:color w:val="FF0000"/>
        </w:rPr>
        <w:t>Cuenta de secretaría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FF0000"/>
        </w:rPr>
        <w:t>Eliminar usuario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</w:pPr>
      <w:r>
        <w:rPr>
          <w:b/>
        </w:rPr>
        <w:t xml:space="preserve">(A) </w:t>
      </w:r>
      <w:r>
        <w:rPr>
          <w:color w:val="0000FF"/>
        </w:rPr>
        <w:t>Crear copia de 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ind w:left="720" w:hanging="432"/>
        <w:contextualSpacing/>
      </w:pPr>
      <w:r>
        <w:rPr>
          <w:b/>
          <w:color w:val="0000FF"/>
        </w:rPr>
        <w:t xml:space="preserve">(Iv) </w:t>
      </w:r>
      <w:r>
        <w:rPr>
          <w:color w:val="0000FF"/>
        </w:rPr>
        <w:t>Cargar copia de seguridad</w:t>
      </w:r>
    </w:p>
    <w:p w:rsidR="00F16322" w:rsidRDefault="00BA3174">
      <w:pPr>
        <w:widowControl w:val="0"/>
        <w:numPr>
          <w:ilvl w:val="0"/>
          <w:numId w:val="3"/>
        </w:numPr>
        <w:spacing w:after="0" w:line="240" w:lineRule="auto"/>
        <w:contextualSpacing/>
        <w:rPr>
          <w:color w:val="00000A"/>
        </w:rPr>
      </w:pPr>
      <w:r>
        <w:rPr>
          <w:b/>
        </w:rPr>
        <w:t>(M)</w:t>
      </w:r>
      <w:r>
        <w:rPr>
          <w:color w:val="00000A"/>
        </w:rPr>
        <w:t>Logout</w:t>
      </w:r>
    </w:p>
    <w:p w:rsidR="00F16322" w:rsidRDefault="00F16322">
      <w:pPr>
        <w:widowControl w:val="0"/>
        <w:spacing w:line="240" w:lineRule="auto"/>
      </w:pPr>
    </w:p>
    <w:p w:rsidR="00F16322" w:rsidRDefault="00BA3174">
      <w:pPr>
        <w:widowControl w:val="0"/>
        <w:spacing w:line="240" w:lineRule="auto"/>
      </w:pPr>
      <w:r>
        <w:rPr>
          <w:color w:val="980000"/>
        </w:rPr>
        <w:t>Acciones que solo se pueden realizar con permisos de edición.</w:t>
      </w:r>
    </w:p>
    <w:p w:rsidR="00F16322" w:rsidRDefault="00BA3174">
      <w:pPr>
        <w:widowControl w:val="0"/>
        <w:spacing w:line="240" w:lineRule="auto"/>
      </w:pPr>
      <w:r>
        <w:rPr>
          <w:color w:val="FF0000"/>
        </w:rPr>
        <w:t>Acciones que solo se pueden realizar con permisos de creación de usuarios.</w:t>
      </w:r>
    </w:p>
    <w:p w:rsidR="00F16322" w:rsidRDefault="00BA3174">
      <w:pPr>
        <w:widowControl w:val="0"/>
        <w:spacing w:line="240" w:lineRule="auto"/>
      </w:pPr>
      <w:r>
        <w:rPr>
          <w:color w:val="0000FF"/>
        </w:rPr>
        <w:t>Acciones que solopuede realizar el administrador del sistema.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Nota: </w:t>
      </w:r>
      <w:r>
        <w:rPr>
          <w:b/>
        </w:rPr>
        <w:tab/>
      </w:r>
      <w:r>
        <w:t>El PAS tendrá dos subgrupos (administradores/secretaría y servicios).</w:t>
      </w:r>
    </w:p>
    <w:p w:rsidR="00F16322" w:rsidRDefault="00BA3174">
      <w:pPr>
        <w:widowControl w:val="0"/>
        <w:spacing w:line="240" w:lineRule="auto"/>
        <w:ind w:firstLine="720"/>
      </w:pPr>
      <w:r>
        <w:t>El PDI se dividirá en primer lugar por facultades, y luego por departamentos.</w:t>
      </w:r>
    </w:p>
    <w:p w:rsidR="00F16322" w:rsidRDefault="00BA3174">
      <w:pPr>
        <w:widowControl w:val="0"/>
        <w:spacing w:line="240" w:lineRule="auto"/>
      </w:pPr>
      <w:r>
        <w:rPr>
          <w:b/>
        </w:rPr>
        <w:t xml:space="preserve">Aclaraciones de los clientes: </w:t>
      </w:r>
      <w:r>
        <w:t>hay dos tipos de cuenta de usuario, una con edición y otra sin. Sin embargo todas las cuentas son para el personal administrativo (secretaría), con lo cual todas las cuentas tienen acceso a las fichas de todo el mundo.</w:t>
      </w:r>
    </w:p>
    <w:p w:rsidR="00F16322" w:rsidRDefault="00BA3174">
      <w:pPr>
        <w:widowControl w:val="0"/>
        <w:spacing w:line="240" w:lineRule="auto"/>
      </w:pPr>
      <w:r>
        <w:t xml:space="preserve">Hay tres tipos de cuentas de usuario: 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Superuser (admin): permisos de crear/eliminar cuentas, edición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Con permiso de edición: puede editar la base de datos de personal</w:t>
      </w:r>
    </w:p>
    <w:p w:rsidR="00F16322" w:rsidRDefault="00BA3174">
      <w:pPr>
        <w:widowControl w:val="0"/>
        <w:numPr>
          <w:ilvl w:val="0"/>
          <w:numId w:val="1"/>
        </w:numPr>
        <w:spacing w:after="0" w:line="240" w:lineRule="auto"/>
        <w:ind w:hanging="360"/>
        <w:contextualSpacing/>
      </w:pPr>
      <w:r>
        <w:t>Usuario base: solo puede leer</w:t>
      </w:r>
    </w:p>
    <w:p w:rsidR="00F16322" w:rsidRDefault="00BA3174">
      <w:pPr>
        <w:pStyle w:val="Encabezado1"/>
      </w:pPr>
      <w:bookmarkStart w:id="10" w:name="__RefHeading___Toc3150_1324527455"/>
      <w:bookmarkEnd w:id="10"/>
      <w:r>
        <w:lastRenderedPageBreak/>
        <w:t>4</w:t>
      </w:r>
      <w:bookmarkStart w:id="11" w:name="_Toc439669959"/>
      <w:r>
        <w:t xml:space="preserve">. </w:t>
      </w:r>
      <w:bookmarkStart w:id="12" w:name="_Toc437361125"/>
      <w:r>
        <w:t>C</w:t>
      </w:r>
      <w:bookmarkEnd w:id="11"/>
      <w:bookmarkEnd w:id="12"/>
      <w:r>
        <w:t>asos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1260"/>
        <w:gridCol w:w="474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Login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Objetivoen context</w:t>
            </w:r>
            <w:r w:rsidR="005F0789">
              <w:t>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menú de actividad cuyas opciones son ver base de datos, añadir usuario, eliminar usuario, crear copia de seguridad o cargar copia de seguridad.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5F0789">
            <w:pPr>
              <w:pStyle w:val="LO-normal"/>
              <w:widowControl w:val="0"/>
              <w:spacing w:after="0" w:line="240" w:lineRule="auto"/>
              <w:ind w:left="720" w:hanging="720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Nombre de usuario y contraseña.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iniciada la aplicación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Informac</w:t>
            </w:r>
            <w:r>
              <w:t>ión de session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selección de actividad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mostrar la pantalla de log in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log in y pide el nombre de usuario y la contraseña y comprueba si son correctos. Si fallo,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selección de actividad.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47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nombre de usuario o contraseña incorrectos y vuelve a mostrar la pantalla de log in.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 Base De Datos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Visionado de la lista de empleados. Y así poder decidir si ver una ficha de empleado, añadir un nuevo empleado o realizar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seleccionado, la actividad correspondiente es decir la de visionado de la base de datos en la selección de actividad.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 lista de empleados con el menú de las posibles opciones correspondientes de visionado de una ficha, adición de un nuevo empleado o la realización de una búsqueda de un empleado.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y muestra en pantalla el menú de selección de actividad cuyas opciones son ver de la base de datos, añadir usuario, eliminar usuario, crear copia de seguridad o cargar copia de seguridad.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se conecta con la base de datos, si fallo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comprueba los permisos del usuario de visionado y de edición.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de empleados correspondiente a sus privilegios es decir, si es cuenta de rectorado, muestra todo; si es cuenta de facultad, muestra solo lo de su facultad; y si es de secretaría, muestra solo lo de su área de trabajo (PAS o 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las 3 opciones según sus privilegios, ver ficha de un determinado empleado, añadir un nuevo empleado o acceder a la búsqueda de un empleado específico. 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error de conexión y vuelve a la pantalla de selección de actividad.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64"/>
        <w:gridCol w:w="5236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Ver</w:t>
            </w:r>
            <w:r w:rsidR="00B60610">
              <w:rPr>
                <w:b/>
              </w:rPr>
              <w:t xml:space="preserve"> </w:t>
            </w:r>
            <w:r>
              <w:rPr>
                <w:b/>
              </w:rPr>
              <w:t>ficha de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muestra la información de un empleado concreto (si el usuario tiene permiso para verla). </w:t>
            </w:r>
            <w:r>
              <w:t>La ficha</w:t>
            </w:r>
            <w:r w:rsidR="00B60610">
              <w:t xml:space="preserve"> </w:t>
            </w:r>
            <w:r>
              <w:t>tiene que mostrar la siguiente</w:t>
            </w:r>
            <w:r w:rsidR="00B60610">
              <w:t xml:space="preserve"> </w:t>
            </w:r>
            <w:r>
              <w:t xml:space="preserve">información: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Datos</w:t>
            </w:r>
            <w:r w:rsidR="00996603">
              <w:t xml:space="preserve"> </w:t>
            </w:r>
            <w:r>
              <w:t>personales (contacto, dirección…)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Foto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Datos del contrato (cuenta bancaria, horas de trabajo, duración (contratos temporales o indefinidos)...) 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Historial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Idiomas</w:t>
            </w:r>
          </w:p>
          <w:p w:rsidR="00F16322" w:rsidRDefault="00BA3174">
            <w:pPr>
              <w:pStyle w:val="LO-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Nóminas (complementos)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identificador del empleado cuya ficha se va a mostrar,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Realizado login, seleccionado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pantalla de información del empleado seleccionado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pantalla de selección del empleado a mostrar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obtiene la información del empleado correspondiente de la base de datos. </w:t>
            </w:r>
            <w:r>
              <w:t>Si el identificador no es</w:t>
            </w:r>
            <w:ins w:id="13" w:author="usuario" w:date="2016-01-13T16:05:00Z">
              <w:r w:rsidR="00674069">
                <w:t xml:space="preserve"> </w:t>
              </w:r>
            </w:ins>
            <w:r>
              <w:t>válido,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genérica de empleado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empleado es PAS, el sistema muestra el área de trabajo y la categoría dentro de su área de trabajo. Si es PDI, muestra el departamento, especialidad, despacho, categoría, grupos y horarios.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error por carecer de autorización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el error por no poder encontrar el empleado seleccionado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80"/>
        <w:gridCol w:w="5220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#2.1.1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Cambiar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información de contrato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Modificar la información de un contrato concreto correspondiente a un empleado concreto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identificadores únicos del empleado y el contrato, 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tabs>
                <w:tab w:val="left" w:pos="2277"/>
              </w:tabs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 xml:space="preserve">El sistema lee la información del empleado y del contrato de la base de datos. </w:t>
            </w:r>
            <w:r>
              <w:t>Si no son ambas</w:t>
            </w:r>
            <w:ins w:id="14" w:author="usuario" w:date="2016-01-13T16:05:00Z">
              <w:r w:rsidR="00674069">
                <w:t xml:space="preserve"> </w:t>
              </w:r>
            </w:ins>
            <w:r>
              <w:t>válidas,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todos los campos de información de </w:t>
            </w:r>
            <w:r>
              <w:rPr>
                <w:smallCaps/>
                <w:lang w:val="es-ES"/>
              </w:rPr>
              <w:t>empleado</w:t>
            </w:r>
            <w:r>
              <w:rPr>
                <w:lang w:val="es-ES"/>
              </w:rPr>
              <w:t xml:space="preserve"> de manera que se puedan editar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edita los 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 o contrato seleccionado, el sistema muestra el error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Especificar baja (temporal o planificada)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encarga de establecer la baja de un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Identificadores de empleado e información de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el contrato que desea modificar se ha seleccionado la opción especificar baja.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 w:rsidRPr="00674069">
              <w:rPr>
                <w:lang w:val="es-ES"/>
                <w:rPrChange w:id="15" w:author="usuario" w:date="2016-01-13T16:06:00Z">
                  <w:rPr/>
                </w:rPrChange>
              </w:rPr>
              <w:t>Si no es</w:t>
            </w:r>
            <w:ins w:id="16" w:author="usuario" w:date="2016-01-13T16:06:00Z">
              <w:r w:rsidR="00674069" w:rsidRPr="00674069">
                <w:rPr>
                  <w:lang w:val="es-ES"/>
                  <w:rPrChange w:id="17" w:author="usuario" w:date="2016-01-13T16:06:00Z">
                    <w:rPr/>
                  </w:rPrChange>
                </w:rPr>
                <w:t xml:space="preserve"> </w:t>
              </w:r>
            </w:ins>
            <w:r w:rsidRPr="00674069">
              <w:rPr>
                <w:lang w:val="es-ES"/>
                <w:rPrChange w:id="18" w:author="usuario" w:date="2016-01-13T16:06:00Z">
                  <w:rPr/>
                </w:rPrChange>
              </w:rPr>
              <w:t>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Mostramos el formulario de especificación de baja, que incluye entre otros campos si la baja es temporal o planificada.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edita los campos que desee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se selecciona cancelar,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 empleado,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 2.1.3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Especificar</w:t>
            </w:r>
            <w:r w:rsidR="005F0789">
              <w:t xml:space="preserve"> </w:t>
            </w:r>
            <w:r>
              <w:t>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 el intercambio entre dos facultades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Empleado a trasladar.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traslado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Usuario,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Comprobación de permisos de edición del usuario. Si carece de permisos S-1.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lee la información del empleado. </w:t>
            </w:r>
            <w:r w:rsidRPr="00674069">
              <w:rPr>
                <w:lang w:val="es-ES"/>
                <w:rPrChange w:id="19" w:author="usuario" w:date="2016-01-13T16:06:00Z">
                  <w:rPr/>
                </w:rPrChange>
              </w:rPr>
              <w:t>Si no es</w:t>
            </w:r>
            <w:ins w:id="20" w:author="usuario" w:date="2016-01-13T16:06:00Z">
              <w:r w:rsidR="00674069" w:rsidRPr="00674069">
                <w:rPr>
                  <w:lang w:val="es-ES"/>
                  <w:rPrChange w:id="21" w:author="usuario" w:date="2016-01-13T16:06:00Z">
                    <w:rPr/>
                  </w:rPrChange>
                </w:rPr>
                <w:t xml:space="preserve"> </w:t>
              </w:r>
            </w:ins>
            <w:r w:rsidRPr="00674069">
              <w:rPr>
                <w:lang w:val="es-ES"/>
                <w:rPrChange w:id="22" w:author="usuario" w:date="2016-01-13T16:06:00Z">
                  <w:rPr/>
                </w:rPrChange>
              </w:rPr>
              <w:t>válida, S-2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lista completa de facultades (lista de Strings) y pide al usuario que introduzca la nueva</w:t>
            </w:r>
            <w:ins w:id="23" w:author="usuario" w:date="2016-01-13T16:06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selecciona la nueva facultad.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Si selecciona</w:t>
            </w:r>
            <w:ins w:id="24" w:author="usuario" w:date="2016-01-13T16:06:00Z">
              <w:r w:rsidR="00674069">
                <w:t xml:space="preserve"> </w:t>
              </w:r>
            </w:ins>
            <w:r>
              <w:t>cancelar S-3.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Error por no poder encontrar el, el sistema muestra el error.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92"/>
        <w:gridCol w:w="750"/>
        <w:gridCol w:w="5373"/>
      </w:tblGrid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#2.1.4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b/>
              </w:rPr>
              <w:t>Especificar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realiza el intercambio de un profesor concreto entre dos departamentos, asignándole sus nuevas asignaturas a impartir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e información de sesión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opción de cambio de departamento.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la información actualizada del empleado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de nuevo la pantalla de información del empleado, sin actualizar.</w:t>
            </w:r>
          </w:p>
        </w:tc>
      </w:tr>
      <w:tr w:rsidR="00F16322">
        <w:trPr>
          <w:trHeight w:val="420"/>
        </w:trPr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2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la lista completa de departamentos (lista de Strings) y pide al usuario que introduzca el nuevo departamento. El usuario introduce el departamento.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que existe una plaza vacante en el nuevo departamento. </w:t>
            </w:r>
            <w:r>
              <w:t>Si fallo S-1.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da de baja todas las asignaturas que imparte (correspondientes al antiguo departamento) y muestra las nuevas asignaturas posibles a impartir por el profesor en el nuevo departamento (asignaturas sin profesor, es una lista de Strings).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selecciona las asignaturas que va a impartir.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el usuario selecciona guardar, el sistema realiza el </w:t>
            </w:r>
            <w:r>
              <w:rPr>
                <w:lang w:val="es-ES"/>
              </w:rPr>
              <w:lastRenderedPageBreak/>
              <w:t>intercambio de departamento, dejando la plaza vacante ocupada por el profesor en su antiguo departamento, actualizando la base de datos.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lastRenderedPageBreak/>
              <w:t>Secuenciasalternativas (S)</w:t>
            </w: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Si no hay ninguna posición vacante, el sistema muestra mensaje de error: imposible intercambio de departamento. </w:t>
            </w:r>
          </w:p>
        </w:tc>
      </w:tr>
      <w:tr w:rsidR="00F16322">
        <w:tc>
          <w:tcPr>
            <w:tcW w:w="28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3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La información introducida por el usuario es descartada por el sistema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5" w:type="dxa"/>
        <w:tblInd w:w="3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854"/>
        <w:gridCol w:w="5281"/>
      </w:tblGrid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spacing w:after="0"/>
            </w:pPr>
            <w:r>
              <w:rPr>
                <w:b/>
              </w:rPr>
              <w:lastRenderedPageBreak/>
              <w:t>Caso De Uso #2.1.5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Eliminar</w:t>
            </w:r>
            <w:r w:rsidR="00996603">
              <w:t xml:space="preserve"> </w:t>
            </w:r>
            <w:r>
              <w:t>ficha de empleado.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Objetivo en contexto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información de la ficha de un empleado:</w:t>
            </w:r>
          </w:p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·Borra la información de los datos personales, foto, y rescinde contrato.</w:t>
            </w:r>
          </w:p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seleccionado a borrar e información de sesión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ficha a eliminar.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la ficha y vuelve a la pantalla anterior, actualizándose la base de datos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vuelve a la pantalla anterior.</w:t>
            </w:r>
          </w:p>
        </w:tc>
      </w:tr>
      <w:tr w:rsidR="00F16322">
        <w:trPr>
          <w:trHeight w:val="420"/>
        </w:trPr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13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 normal (1)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1.1 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los permisos del usuario. Si no tiene permisos al menos de edición, S-1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Rescindir contrato: se procederá a dar de baja el contrato. El sistema mostrará el </w:t>
            </w:r>
            <w:r>
              <w:rPr>
                <w:i/>
                <w:lang w:val="es-ES"/>
              </w:rPr>
              <w:t>FORMULARIO DESPIDO</w:t>
            </w:r>
            <w:r>
              <w:rPr>
                <w:lang w:val="es-ES"/>
              </w:rPr>
              <w:t xml:space="preserve">, de manera que se pueda editar. El usuario lo rellenará (en este formulario se le pedirá al usuario que exponga los motivos del despido). El sistema comprobará la consistencia y veracidad de dichos motivos. </w:t>
            </w:r>
            <w:r>
              <w:t>Si fallo S-2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 xml:space="preserve">1.3   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elimina los datos personales, foto e idiomas.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1.4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rPr>
                <w:lang w:val="es-ES"/>
              </w:rPr>
              <w:t xml:space="preserve">Si es PDI, el sistema da de baja las asignaturas impartidas, departamento y facultad. </w:t>
            </w:r>
            <w:r>
              <w:t>Dejando plazas vacantes.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1.5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es PAS,  el sistema deja su plaza vacante.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1.6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1.7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modifica la información introducida en la base de datos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Secuenciasalternativas (S)</w:t>
            </w: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Acción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Error por no tener autorización, el sistema muestra el error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hay problemas en la rescisión del contrato (contrato no terminado o motivos injustificados de despido de acuerdo al reglamento interno), el sistema mostrará el mensaje de error :”No se pudo despedir al empleado” y volverá al caso de uso #2.1.1</w:t>
            </w:r>
          </w:p>
        </w:tc>
      </w:tr>
      <w:tr w:rsidR="00F16322">
        <w:tc>
          <w:tcPr>
            <w:tcW w:w="28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8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F16322" w:rsidRDefault="00BA3174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descarta todos los cambios anteriores y no elimina la ficha ni ningún contenido de la misma.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5F0789">
              <w:t xml:space="preserve"> </w:t>
            </w:r>
            <w:r>
              <w:t>nuevo</w:t>
            </w:r>
            <w:r w:rsidR="005F0789">
              <w:t xml:space="preserve"> </w:t>
            </w:r>
            <w:r>
              <w:t>empleado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usuario de secretaria o administrador del rectorado añade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>. Para ello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solicitará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96603">
              <w:rPr>
                <w:lang w:val="es-ES"/>
              </w:rPr>
              <w:t xml:space="preserve"> siguientes d</w:t>
            </w:r>
            <w:r>
              <w:rPr>
                <w:lang w:val="es-ES"/>
              </w:rPr>
              <w:t>atos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asociados a un empleado(especificados</w:t>
            </w:r>
            <w:r w:rsidR="00996603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el diagrama de clases).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la sesión.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PAS o PDI, informe de sesión y nombre y apellidos del usuario.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pasará a la ventana de adición de datos de PDI o PAS según se haya seleccionado.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volverá a la ventana en la que se muestra la base de datos, descartando los cambios generados en este caso de uso.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solicitarán los datos principales asociados a un </w:t>
            </w:r>
            <w:r>
              <w:rPr>
                <w:b/>
                <w:bCs/>
                <w:i/>
                <w:iCs/>
                <w:lang w:val="es-ES"/>
              </w:rPr>
              <w:t xml:space="preserve">empleado.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opción de elegir el tipo de empleado (PDI o PAS).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comprueba que los datos son del tipo especificado por el diagrama de clases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(si fallo S-1), y que el (nombre &amp;&amp; apellidos) no existan ya en la base de datos(si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se han rellenado todos los campos (si fallo S-3), y</w:t>
            </w:r>
            <w:r w:rsidR="00CF0D4E">
              <w:rPr>
                <w:lang w:val="es-ES"/>
              </w:rPr>
              <w:t xml:space="preserve"> que</w:t>
            </w:r>
            <w:r>
              <w:rPr>
                <w:lang w:val="es-ES"/>
              </w:rPr>
              <w:t xml:space="preserve">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añade el empleado a la base de datos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(Sin datos de PAS/PDI).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ventana de adición de datos de PAS o PDI según se haya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seleccionado.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</w:t>
            </w:r>
            <w:r w:rsidR="00CF0D4E">
              <w:t xml:space="preserve"> </w:t>
            </w:r>
            <w:r>
              <w:t>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el usuario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ya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existe” y se </w:t>
            </w:r>
            <w:r>
              <w:rPr>
                <w:lang w:val="es-ES"/>
              </w:rPr>
              <w:lastRenderedPageBreak/>
              <w:t>volverá a la ventana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“Rellene todos los campos” y se volverá a la ventana en la que se muestra la base de datos, descartando los cambios..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 el mensaje “Fallo de conexión con la base de datos” y volverá a la ventana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CF0D4E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</w:tbl>
    <w:p w:rsidR="00CF0D4E" w:rsidRDefault="00CF0D4E">
      <w:pPr>
        <w:pStyle w:val="LO-normal"/>
        <w:rPr>
          <w:lang w:val="es-ES"/>
        </w:rPr>
      </w:pPr>
    </w:p>
    <w:p w:rsidR="00CF0D4E" w:rsidRDefault="00CF0D4E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Nuevo empleado PAS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EmpleadoPAS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de adición de datos PAS.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 xml:space="preserve">EmpleadoPAS 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eliminará el usuario asociado al nombre y apellidos de la base de datos y se volverá a la ventana en la que se muestra la base de datos.</w:t>
            </w:r>
          </w:p>
        </w:tc>
      </w:tr>
      <w:tr w:rsidR="00CF0D4E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solicitarán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mpleadoPAS. 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el usuario está creado(si fallo S-1), y que son el tipo de dato correcto(si fallo S-2).</w:t>
            </w:r>
          </w:p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se han rellenado todos los campos (si fallo S-3), y se comprueba la conexión con la base de datos antes de hacer la subida (si fallo S-4).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91160D">
              <w:rPr>
                <w:lang w:val="es-ES"/>
              </w:rPr>
              <w:t>vuel</w:t>
            </w:r>
            <w:r>
              <w:rPr>
                <w:lang w:val="es-ES"/>
              </w:rPr>
              <w:t>ve a la ventana en la que se muestra la base de datos.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“El usuario no existe”” y se volverá a la ventana 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CF0D4E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cambios, y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  <w:tr w:rsidR="00CF0D4E" w:rsidTr="00292B96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“Rellene todos los campos” y se volverá a la ventana en la que se muestra la base de datos, descartando los cambios, y borrando el empleado asociado al nombre y apellidos.</w:t>
            </w:r>
          </w:p>
        </w:tc>
      </w:tr>
      <w:tr w:rsidR="00CF0D4E" w:rsidTr="00292B96">
        <w:trPr>
          <w:trHeight w:val="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CF0D4E" w:rsidRDefault="00CF0D4E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“Fallo de conexión con la base de datos” y se volverá a la ventana en la que se muestra la base de datos, descartando los cambios, y borrando el empleado asociado al nombre y apellidos.</w:t>
            </w:r>
          </w:p>
        </w:tc>
      </w:tr>
    </w:tbl>
    <w:p w:rsidR="00CF0D4E" w:rsidRDefault="00CF0D4E">
      <w:pPr>
        <w:pStyle w:val="LO-normal"/>
        <w:rPr>
          <w:lang w:val="es-ES"/>
        </w:rPr>
      </w:pPr>
    </w:p>
    <w:p w:rsidR="00CF0D4E" w:rsidRDefault="00CF0D4E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#2.2.2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Nuevo empleado PDI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solicita los datos del nuevo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para almacenarlos en su ficha de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Informe de sesión y nombre y apellidos del empleado.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Que el sistema esté en la ventana de adición de datos PDI.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almacenarán los datos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>en el empleado recibido y se volverá a la ventana 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eliminará el usuario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 de la base de datos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solicita los datos principales asociados a un E</w:t>
            </w:r>
            <w:r>
              <w:rPr>
                <w:b/>
                <w:bCs/>
                <w:i/>
                <w:iCs/>
                <w:lang w:val="es-ES"/>
              </w:rPr>
              <w:t xml:space="preserve">mpleadoPDI.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usuario está creado</w:t>
            </w:r>
            <w:ins w:id="25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(si fallo S-1), y que son el tipo de dato correcto(si fallo S-2).</w:t>
            </w:r>
          </w:p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comprueba que se han rellenado todos los campos (si fallo S-3), y se comprueba la conexión con la base de datos antes de hacer la subida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muestra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“El usuario no existe””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bookmarkStart w:id="26" w:name="__DdeLink__3160_1324527455"/>
            <w:r>
              <w:rPr>
                <w:lang w:val="es-ES"/>
              </w:rPr>
              <w:t>Se mostrará el mensaje “Formato de algún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dato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incorrecto”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cambios, </w:t>
            </w:r>
            <w:bookmarkEnd w:id="26"/>
            <w:r>
              <w:rPr>
                <w:lang w:val="es-ES"/>
              </w:rPr>
              <w:t>y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mostrará el mensaje “Rellene todos los campos” y se volverá a la ventana en la que se muestra la base de datos, descartando los cambios, y borrando el </w:t>
            </w:r>
            <w:r>
              <w:rPr>
                <w:lang w:val="es-ES"/>
              </w:rPr>
              <w:lastRenderedPageBreak/>
              <w:t>empleado asociado al nombre y apellidos.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“Fallo de conexión con la base de datos” y se volverá a la ventana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en la que se muestra la base de datos, descartando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los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cambios, y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borrando el empleado</w:t>
            </w:r>
            <w:r w:rsidR="0091160D">
              <w:rPr>
                <w:lang w:val="es-ES"/>
              </w:rPr>
              <w:t xml:space="preserve"> </w:t>
            </w:r>
            <w:r>
              <w:rPr>
                <w:lang w:val="es-ES"/>
              </w:rPr>
              <w:t>asociado al nombre y apellidos.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91160D" w:rsidRDefault="0091160D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#2.3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Acceder a búsqueda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Buscar empleados según el campo seleccionado</w:t>
            </w:r>
            <w:ins w:id="27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 xml:space="preserve">(Se permitirá buscar entre los campos de </w:t>
            </w:r>
            <w:r>
              <w:rPr>
                <w:b/>
                <w:bCs/>
                <w:i/>
                <w:iCs/>
                <w:lang w:val="es-ES"/>
              </w:rPr>
              <w:t>Empleado, EmpleadoPAS y EmpleadoPDI</w:t>
            </w:r>
            <w:r>
              <w:rPr>
                <w:lang w:val="es-ES"/>
              </w:rPr>
              <w:t>).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Haber seleccionado la opción de búsqueda y tener conexión con la base de datos.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una ventana con los empleados que tengan los datos buscados.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vuelve a la ventana en la que se ve la base de datos completa.</w:t>
            </w:r>
          </w:p>
        </w:tc>
      </w:tr>
      <w:tr w:rsidR="0091160D" w:rsidTr="00292B96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Usuario.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 al usuario por cual campo quiere hacer la filtración según los campos generales de un </w:t>
            </w:r>
            <w:r>
              <w:rPr>
                <w:b/>
                <w:bCs/>
                <w:i/>
                <w:iCs/>
                <w:lang w:val="es-ES"/>
              </w:rPr>
              <w:t>empleado</w:t>
            </w:r>
            <w:r>
              <w:rPr>
                <w:lang w:val="es-ES"/>
              </w:rPr>
              <w:t xml:space="preserve">. Si filtra por un campo específico de </w:t>
            </w:r>
            <w:r>
              <w:rPr>
                <w:b/>
                <w:bCs/>
                <w:i/>
                <w:iCs/>
                <w:lang w:val="es-ES"/>
              </w:rPr>
              <w:t>EmpleadoPDI</w:t>
            </w:r>
            <w:r>
              <w:rPr>
                <w:lang w:val="es-ES"/>
              </w:rPr>
              <w:t xml:space="preserve"> o de </w:t>
            </w:r>
            <w:r>
              <w:rPr>
                <w:b/>
                <w:bCs/>
                <w:i/>
                <w:iCs/>
                <w:lang w:val="es-ES"/>
              </w:rPr>
              <w:t xml:space="preserve">EmpleadoPAS, </w:t>
            </w:r>
            <w:r>
              <w:rPr>
                <w:lang w:val="es-ES"/>
              </w:rPr>
              <w:t>S-1.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solicita el texto a buscar en ese campo. El sistema comprobara que es del tipo del campo seleccionado. Si fallo S-2.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rPr>
                <w:lang w:val="es-ES"/>
              </w:rPr>
              <w:t>Se conectará a la base de datos. Si fallo S-3.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Realizará la búsqueda. Si fallo S-4.</w:t>
            </w:r>
          </w:p>
        </w:tc>
      </w:tr>
      <w:tr w:rsidR="0091160D" w:rsidTr="00292B96">
        <w:trPr>
          <w:trHeight w:val="44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 muestra la búsqueda.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solo mostrará los empleados de PDI o PAS respectivamente(según si el campo de filtración deseado es de una o de otra).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“Formato de algún</w:t>
            </w:r>
            <w:ins w:id="28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dato</w:t>
            </w:r>
            <w:ins w:id="29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incorrecto” y se volverá a la ventana</w:t>
            </w:r>
            <w:ins w:id="30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en la que se muestra la base de datos.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“No se puede</w:t>
            </w:r>
            <w:ins w:id="31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acceder a la base de datos” y se volverá a la ventana</w:t>
            </w:r>
            <w:ins w:id="32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 xml:space="preserve">en la que se </w:t>
            </w:r>
            <w:r>
              <w:rPr>
                <w:lang w:val="es-ES"/>
              </w:rPr>
              <w:lastRenderedPageBreak/>
              <w:t>muestra la base de datos, descartando</w:t>
            </w:r>
            <w:ins w:id="33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los</w:t>
            </w:r>
            <w:ins w:id="34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cambios, y borrando el empleado</w:t>
            </w:r>
            <w:ins w:id="35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asociado al nombre y apellidos.</w:t>
            </w:r>
          </w:p>
        </w:tc>
      </w:tr>
      <w:tr w:rsidR="0091160D" w:rsidTr="00292B96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91160D" w:rsidRDefault="0091160D" w:rsidP="00292B9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mostrará el mensaje “No se ha encontrado</w:t>
            </w:r>
            <w:ins w:id="36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ningún</w:t>
            </w:r>
            <w:ins w:id="37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r>
              <w:rPr>
                <w:lang w:val="es-ES"/>
              </w:rPr>
              <w:t>dato” y se volverá a la ventana</w:t>
            </w:r>
            <w:ins w:id="38" w:author="usuario" w:date="2016-01-13T16:07:00Z">
              <w:r w:rsidR="00674069">
                <w:rPr>
                  <w:lang w:val="es-ES"/>
                </w:rPr>
                <w:t xml:space="preserve"> </w:t>
              </w:r>
            </w:ins>
            <w:bookmarkStart w:id="39" w:name="_GoBack"/>
            <w:bookmarkEnd w:id="39"/>
            <w:r>
              <w:rPr>
                <w:lang w:val="es-ES"/>
              </w:rPr>
              <w:t>en la que se muestra la base de datos.</w:t>
            </w:r>
          </w:p>
        </w:tc>
      </w:tr>
    </w:tbl>
    <w:p w:rsidR="0091160D" w:rsidRDefault="0091160D">
      <w:pPr>
        <w:pStyle w:val="LO-normal"/>
        <w:rPr>
          <w:lang w:val="es-ES"/>
        </w:rPr>
      </w:pPr>
    </w:p>
    <w:p w:rsidR="0091160D" w:rsidRDefault="0091160D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Añadir</w:t>
            </w:r>
            <w:r w:rsidR="005F0789">
              <w:t xml:space="preserve"> </w:t>
            </w:r>
            <w:r>
              <w:t>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96603" w:rsidP="0022760A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Un usuario de rectorado, de facultad o de secretaría quiere crear un nuevo usuario según los permisos de creación o edición que tenga.</w:t>
            </w:r>
            <w:r w:rsidR="00BA3174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Para ello solicitará los datos asociados a un </w:t>
            </w:r>
            <w:r w:rsidRPr="00996603">
              <w:rPr>
                <w:b/>
                <w:i/>
                <w:lang w:val="es-ES"/>
              </w:rPr>
              <w:t>usuario</w:t>
            </w:r>
            <w:r>
              <w:rPr>
                <w:lang w:val="es-ES"/>
              </w:rPr>
              <w:t xml:space="preserve"> (especificados en el diagrama de clases).</w:t>
            </w:r>
            <w:r w:rsidR="0022760A">
              <w:rPr>
                <w:lang w:val="es-ES"/>
              </w:rPr>
              <w:t xml:space="preserve"> El usuario debe elegir que cuenta quiere crear.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996603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</w:t>
            </w:r>
            <w:r w:rsidRPr="00996603">
              <w:rPr>
                <w:lang w:val="es-ES"/>
              </w:rPr>
              <w:t>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996603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996603">
              <w:rPr>
                <w:lang w:val="es-ES"/>
              </w:rP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1160D" w:rsidP="00B60610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H</w:t>
            </w:r>
            <w:r w:rsidR="00B60610">
              <w:rPr>
                <w:lang w:val="es-ES"/>
              </w:rPr>
              <w:t>aber seleccionado Añadir usuario en la pantalla de selección de actividad</w:t>
            </w:r>
            <w:r w:rsidR="00BA3174">
              <w:rPr>
                <w:lang w:val="es-ES"/>
              </w:rPr>
              <w:t>. Mantener conexión con la base de datos.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22760A" w:rsidRDefault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Un </w:t>
            </w:r>
            <w:r w:rsidRPr="00AB2FC4">
              <w:rPr>
                <w:b/>
                <w:i/>
                <w:lang w:val="es-ES"/>
              </w:rPr>
              <w:t>usuario</w:t>
            </w:r>
            <w:r>
              <w:rPr>
                <w:lang w:val="es-ES"/>
              </w:rPr>
              <w:t xml:space="preserve"> con su nombre y contraseña</w:t>
            </w:r>
            <w:r w:rsidR="00C34911">
              <w:rPr>
                <w:lang w:val="es-ES"/>
              </w:rPr>
              <w:t xml:space="preserve">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91160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puede empezar a interactuar con el sistema de creación de usuarios.</w:t>
            </w:r>
            <w:r w:rsidR="0091160D">
              <w:rPr>
                <w:lang w:val="es-ES"/>
              </w:rPr>
              <w:t xml:space="preserve"> Se pasará a la ventana de adición de datos de administrador de rectorado, de facultad o de secretaría según se haya seleccionado.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acceder al sistema de creación de usuarios. </w:t>
            </w:r>
            <w:r w:rsidR="00F953C7">
              <w:rPr>
                <w:lang w:val="es-ES"/>
              </w:rPr>
              <w:t>Se volverá a la ventana en la que se muestran las actividades que se pueden realizar, descartando los cambios generados en este caso de uso.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996603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</w:t>
            </w:r>
            <w:r w:rsidR="00BA3174">
              <w:rPr>
                <w:lang w:val="es-ES"/>
              </w:rPr>
              <w:t>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solicitarán los datos principales asociados a un </w:t>
            </w:r>
            <w:r>
              <w:rPr>
                <w:b/>
                <w:bCs/>
                <w:i/>
                <w:iCs/>
                <w:lang w:val="es-ES"/>
              </w:rPr>
              <w:t>usuario.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>
            <w:pPr>
              <w:pStyle w:val="LO-normal"/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 w:rsidP="00F953C7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la opción de elegir el tipo de usuario que se desea crear (Administrador de rectorado, de facultad o de secretaría).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953C7">
            <w:pPr>
              <w:pStyle w:val="LO-normal"/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AB2FC4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los datos son del tipo especificado por el diagrama de clases (si fallo S-1)</w:t>
            </w:r>
            <w:r w:rsidR="0030574B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P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30574B">
              <w:rPr>
                <w:lang w:val="es-ES"/>
              </w:rPr>
              <w:t>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se han rellenado todos los campos (si fallo S-2).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P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30574B">
              <w:rPr>
                <w:lang w:val="es-ES"/>
              </w:rPr>
              <w:t>5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AB2FC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(nombre &amp;&amp; contraseña) no existan ya en la base de datos (si fallo S-3).</w:t>
            </w:r>
          </w:p>
        </w:tc>
      </w:tr>
      <w:tr w:rsidR="0030574B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>
            <w:pPr>
              <w:pStyle w:val="LO-normal"/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0574B" w:rsidRDefault="0030574B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aún existe la conexión con la base de datos antes de subir el nuevo usuario a ella (si fallo S-4).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>
            <w:pPr>
              <w:pStyle w:val="LO-normal"/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AB2FC4" w:rsidP="00E04CB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añade el usuario a la base de datos </w:t>
            </w:r>
            <w:r w:rsidR="00E04CB2">
              <w:rPr>
                <w:lang w:val="es-ES"/>
              </w:rPr>
              <w:t xml:space="preserve">(Sin los datos asociados a cuentas de rectorado, facultad o </w:t>
            </w:r>
            <w:r w:rsidR="00E04CB2">
              <w:rPr>
                <w:lang w:val="es-ES"/>
              </w:rPr>
              <w:lastRenderedPageBreak/>
              <w:t>secretaría</w:t>
            </w:r>
            <w:r>
              <w:rPr>
                <w:lang w:val="es-ES"/>
              </w:rPr>
              <w:t>).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>
            <w:pPr>
              <w:pStyle w:val="LO-normal"/>
              <w:widowControl w:val="0"/>
              <w:spacing w:after="0" w:line="240" w:lineRule="auto"/>
            </w:pPr>
            <w:r>
              <w:t>8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52915" w:rsidP="00F5291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ventana de adición de datos de administrador de rectorado, facultad o secretaría según se haya seleccionado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mostrará un mensaje de error </w:t>
            </w:r>
            <w:r w:rsidR="00311385">
              <w:rPr>
                <w:lang w:val="es-ES"/>
              </w:rPr>
              <w:t>“Formato de algún dato incorrecto” y volverá a la ventana de selección de actividades descartando los 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“Rellene todos los campos” y volverá a la ventana de selección de actividades descartando los cambios.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30574B" w:rsidP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“El usuario ya existe” y volverá a la ventana de selección de actividades borrando el usuario creado.</w:t>
            </w:r>
          </w:p>
        </w:tc>
      </w:tr>
      <w:tr w:rsidR="00311385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>
            <w:pPr>
              <w:pStyle w:val="LO-normal"/>
              <w:widowControl w:val="0"/>
              <w:spacing w:after="0" w:line="240" w:lineRule="auto"/>
            </w:pPr>
            <w:r>
              <w:t>S-4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311385" w:rsidRDefault="00311385" w:rsidP="0030574B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mostrará un mensaje de error “</w:t>
            </w:r>
            <w:r w:rsidR="0030574B">
              <w:rPr>
                <w:lang w:val="es-ES"/>
              </w:rPr>
              <w:t>Fallo de conexión con la base de datos</w:t>
            </w:r>
            <w:r>
              <w:rPr>
                <w:lang w:val="es-ES"/>
              </w:rPr>
              <w:t>” y volverá a la ventana de selección de actividades descartando los cambios.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F16322">
      <w:pPr>
        <w:pStyle w:val="LO-normal"/>
        <w:rPr>
          <w:lang w:val="es-ES"/>
        </w:rPr>
      </w:pPr>
    </w:p>
    <w:p w:rsidR="0091160D" w:rsidRDefault="0091160D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#3.1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rectorado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Objetivo en contexto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D61C49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Creación de un nuevo perfil de una cuenta de usuario de administrador</w:t>
            </w:r>
            <w:r w:rsidR="00D61C49">
              <w:rPr>
                <w:lang w:val="es-ES"/>
              </w:rPr>
              <w:t xml:space="preserve"> de rectorado. Podrá editar todas las cuentas de todas las facultades así como las de todos los administradores de secretaría de cualquier facultad ya sean de PAS o de PDI.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D61C49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61C49"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Información de sesión.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D61C49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D61C49">
              <w:rPr>
                <w:lang w:val="es-ES"/>
              </w:rP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851DC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BA3174">
              <w:rPr>
                <w:lang w:val="es-ES"/>
              </w:rPr>
              <w:t>ener permiso de creación de usuarios de administrador de rectorado y haber seleccionado</w:t>
            </w:r>
            <w:r>
              <w:rPr>
                <w:lang w:val="es-ES"/>
              </w:rPr>
              <w:t xml:space="preserve"> previamente </w:t>
            </w:r>
            <w:r w:rsidR="00BA3174">
              <w:rPr>
                <w:lang w:val="es-ES"/>
              </w:rPr>
              <w:t>dicha opción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Nueva cuenta de </w:t>
            </w:r>
            <w:r w:rsidR="00D61C49">
              <w:rPr>
                <w:lang w:val="es-ES"/>
              </w:rPr>
              <w:t xml:space="preserve">usuario de </w:t>
            </w:r>
            <w:r>
              <w:rPr>
                <w:lang w:val="es-ES"/>
              </w:rPr>
              <w:t>administrador de rectorado con toda la informa</w:t>
            </w:r>
            <w:r w:rsidR="00D61C49">
              <w:rPr>
                <w:lang w:val="es-ES"/>
              </w:rPr>
              <w:t>ción completa (nombre</w:t>
            </w:r>
            <w:r>
              <w:rPr>
                <w:lang w:val="es-ES"/>
              </w:rPr>
              <w:t>, contraseña y permisos).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C34911" w:rsidP="00CD00CE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</w:t>
            </w:r>
            <w:r w:rsidR="00CD00CE">
              <w:rPr>
                <w:lang w:val="es-ES"/>
              </w:rPr>
              <w:t>de administrador de rectorado y vuelve a la pantalla de A</w:t>
            </w:r>
            <w:r>
              <w:rPr>
                <w:lang w:val="es-ES"/>
              </w:rPr>
              <w:t xml:space="preserve">ñadir usuario. 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851DCD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no ha podido crear el nuevo usuario y vuelve </w:t>
            </w:r>
            <w:r w:rsidR="00851DCD">
              <w:rPr>
                <w:lang w:val="es-ES"/>
              </w:rPr>
              <w:t>a la pantalla de Añadir usuario.</w:t>
            </w:r>
          </w:p>
        </w:tc>
      </w:tr>
      <w:tr w:rsidR="00F16322" w:rsidTr="00D61C49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 w:rsidP="00E54CB6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que el usuario que está creando tiene los permisos para crear esta cuenta de rectorado. Si fallo S-1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5D0F3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 w:rsidRPr="005D0F32">
              <w:rPr>
                <w:lang w:val="es-ES"/>
              </w:rPr>
              <w:t>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 w:rsidP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introduce los datos de la cuenta del usuario de administrador de rectorado (permisos).</w:t>
            </w:r>
          </w:p>
        </w:tc>
      </w:tr>
      <w:tr w:rsidR="00F16322" w:rsidRPr="00674069" w:rsidDel="005D0F32" w:rsidTr="00D61C49">
        <w:trPr>
          <w:del w:id="40" w:author="usuario" w:date="2016-01-13T10:20:00Z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Del="005D0F32" w:rsidRDefault="00F16322">
            <w:pPr>
              <w:pStyle w:val="LO-normal"/>
              <w:widowControl w:val="0"/>
              <w:spacing w:after="0" w:line="240" w:lineRule="auto"/>
              <w:rPr>
                <w:del w:id="41" w:author="usuario" w:date="2016-01-13T10:20:00Z"/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Pr="00674069" w:rsidDel="005D0F32" w:rsidRDefault="00BA3174">
            <w:pPr>
              <w:pStyle w:val="LO-normal"/>
              <w:widowControl w:val="0"/>
              <w:spacing w:after="0" w:line="240" w:lineRule="auto"/>
              <w:rPr>
                <w:del w:id="42" w:author="usuario" w:date="2016-01-13T10:20:00Z"/>
                <w:lang w:val="es-ES"/>
                <w:rPrChange w:id="43" w:author="usuario" w:date="2016-01-13T16:05:00Z">
                  <w:rPr>
                    <w:del w:id="44" w:author="usuario" w:date="2016-01-13T10:20:00Z"/>
                  </w:rPr>
                </w:rPrChange>
              </w:rPr>
            </w:pPr>
            <w:del w:id="45" w:author="usuario" w:date="2016-01-13T10:20:00Z">
              <w:r w:rsidRPr="00674069" w:rsidDel="005D0F32">
                <w:rPr>
                  <w:lang w:val="es-ES"/>
                  <w:rPrChange w:id="46" w:author="usuario" w:date="2016-01-13T16:05:00Z">
                    <w:rPr/>
                  </w:rPrChange>
                </w:rPr>
                <w:delText>3</w:delText>
              </w:r>
            </w:del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Del="005D0F32" w:rsidRDefault="00F16322">
            <w:pPr>
              <w:pStyle w:val="LO-normal"/>
              <w:widowControl w:val="0"/>
              <w:spacing w:after="0" w:line="240" w:lineRule="auto"/>
              <w:rPr>
                <w:del w:id="47" w:author="usuario" w:date="2016-01-13T10:20:00Z"/>
                <w:lang w:val="es-ES"/>
              </w:rPr>
            </w:pP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ins w:id="48" w:author="usuario" w:date="2016-01-13T10:20:00Z">
              <w:r>
                <w:rPr>
                  <w:lang w:val="es-ES"/>
                </w:rPr>
                <w:t>3</w:t>
              </w:r>
            </w:ins>
            <w:del w:id="49" w:author="usuario" w:date="2016-01-13T10:20:00Z">
              <w:r w:rsidR="00BA3174" w:rsidDel="005D0F32">
                <w:rPr>
                  <w:lang w:val="es-ES"/>
                </w:rPr>
                <w:delText>4</w:delText>
              </w:r>
            </w:del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se ha creado con éxito.</w:t>
            </w:r>
            <w:r w:rsidR="005D0F32">
              <w:rPr>
                <w:lang w:val="es-ES"/>
              </w:rPr>
              <w:t xml:space="preserve"> El sistema vuelve a mostrar la pantalla de Añadir usuario.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 w:rsidP="005D0F3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un mensaje de error</w:t>
            </w:r>
            <w:r w:rsidR="005D0F32">
              <w:rPr>
                <w:lang w:val="es-ES"/>
              </w:rPr>
              <w:t xml:space="preserve"> “No posee los permisos suficiente para crear este usuario”</w:t>
            </w:r>
            <w:r>
              <w:rPr>
                <w:lang w:val="es-ES"/>
              </w:rPr>
              <w:t xml:space="preserve"> y vuelve </w:t>
            </w:r>
            <w:r w:rsidR="005D0F32">
              <w:rPr>
                <w:lang w:val="es-ES"/>
              </w:rPr>
              <w:t>a la ventana de Añadir usuario</w:t>
            </w:r>
          </w:p>
        </w:tc>
      </w:tr>
      <w:tr w:rsidR="00F16322" w:rsidTr="00D61C49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#3.2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b/>
                <w:lang w:val="es-ES"/>
              </w:rPr>
              <w:t>Cuenta de administrador de facultad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Consiste en la creación de una cuenta de usuario de administrador de facultad con los privilegios específicos de edición y visión de todo empleado relacionado con su facultad, y de edición y visión de todas aquellas cuentas de esa facultad sean de secretaria de PAS o de PDI.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Tener los privilegios de crear una cuenta de administrador de facultad, además de haber seleccionado previamente la actividad de crear cuenta de administrador de facultad.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Información de usuario, información de nueva cuenta.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correspondiente y vuelve a la pantalla de añadir usuario.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 o de insuficiencia de permisos.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los permisos de creación de usuario correspondiente. 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el formulario de </w:t>
            </w:r>
            <w:r>
              <w:rPr>
                <w:i/>
                <w:lang w:val="es-ES"/>
              </w:rPr>
              <w:t xml:space="preserve">USUARIO </w:t>
            </w:r>
            <w:r>
              <w:rPr>
                <w:lang w:val="es-ES"/>
              </w:rPr>
              <w:t xml:space="preserve"> y permite al usuario editar dichos campos.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3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comprobará si el usuario nuevo, existe actualmente o no, S-1 si fallo.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crea la cuenta de usuario y se le proporciona los privilegios específicos a un administrador de facultad de edición y visión de todo empleado relacionado con su facultad, y de edición y visión de todas aquellas cuentas de esa facultad sean de secretaria de PAS o de PDI.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mensaje de error de falta de permisos.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S-2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de error de cuenta de usuario ya existente. 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14" w:type="dxa"/>
        <w:tblInd w:w="5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28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71"/>
        <w:gridCol w:w="758"/>
        <w:gridCol w:w="5285"/>
      </w:tblGrid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pageBreakBefore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lastRenderedPageBreak/>
              <w:t>Caso De Uso #3.3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Cuenta de secretaría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Objetivo en contexto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una cuenta de usuario de secretaría.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Entradas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Los identificadores únicos del empleado y la información de sesión.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Precondiciones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está logueado y se ha seleccionado la actividad de crear cuenta de secretaría.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Salidas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 w:rsidP="00B60610">
            <w:pPr>
              <w:pStyle w:val="LO-normal"/>
              <w:spacing w:after="0"/>
            </w:pPr>
            <w:r>
              <w:t>Postcondición si éxito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la cuenta de usuario correspondiente y vuelve a la pantalla de añadir usuario.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5F0789" w:rsidP="00B60610">
            <w:pPr>
              <w:pStyle w:val="LO-normal"/>
              <w:spacing w:after="0"/>
            </w:pPr>
            <w:r>
              <w:t>Postcondición si fallo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Vuelve a la pantalla de añadir usuario.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Actores</w:t>
            </w:r>
          </w:p>
        </w:tc>
        <w:tc>
          <w:tcPr>
            <w:tcW w:w="60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Usuario, base de datos</w:t>
            </w:r>
          </w:p>
        </w:tc>
      </w:tr>
      <w:tr w:rsidR="00F16322" w:rsidTr="00B60610">
        <w:trPr>
          <w:trHeight w:val="298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Secuencia normal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Acción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comprueba si el usuario tiene al menos permisos de creación de usuarios. Si no, S-1</w:t>
            </w:r>
          </w:p>
        </w:tc>
      </w:tr>
      <w:tr w:rsidR="00F16322" w:rsidTr="00B60610">
        <w:trPr>
          <w:trHeight w:val="956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muestra formulario de </w:t>
            </w:r>
            <w:r>
              <w:rPr>
                <w:i/>
                <w:lang w:val="es-ES"/>
              </w:rPr>
              <w:t>USUARIO</w:t>
            </w:r>
            <w:r w:rsidR="00B60610">
              <w:rPr>
                <w:i/>
                <w:lang w:val="es-ES"/>
              </w:rPr>
              <w:t xml:space="preserve"> </w:t>
            </w:r>
            <w:r>
              <w:rPr>
                <w:lang w:val="es-ES"/>
              </w:rPr>
              <w:t>(nuevo ID y contraseña) y permite que el usuario pueda editar sus diferentes campos. El usuario lo completa.</w:t>
            </w:r>
          </w:p>
        </w:tc>
      </w:tr>
      <w:tr w:rsidR="00F16322" w:rsidTr="00B60610">
        <w:trPr>
          <w:trHeight w:val="612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rPr>
                <w:lang w:val="es-ES"/>
              </w:rPr>
              <w:t xml:space="preserve">El sistema comprueba los datos introducidos por el usuario. </w:t>
            </w:r>
            <w:r>
              <w:t>Si fallo S-2</w:t>
            </w:r>
          </w:p>
        </w:tc>
      </w:tr>
      <w:tr w:rsidR="00F16322" w:rsidTr="00B60610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4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crea un nuevo usuario y  pide el tipo de cuenta de secretaria (PAS o PDI) y el usuario la introduce (string).</w:t>
            </w:r>
          </w:p>
        </w:tc>
      </w:tr>
      <w:tr w:rsidR="00F16322" w:rsidTr="00B60610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5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la cuenta es de PAS, el sistema le proporciona los privilegios específicos a un secretario de PAS de edición y visión de todo empleado PAS de su facultad.</w:t>
            </w:r>
          </w:p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la cuenta es de PDI ,el sistema le proporciona los privilegios específicos a un secretario de PDI de edición y visión de todo empleado PDI de su facultad</w:t>
            </w:r>
          </w:p>
        </w:tc>
      </w:tr>
      <w:tr w:rsidR="00F16322" w:rsidTr="00B60610">
        <w:trPr>
          <w:trHeight w:val="1270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6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cancelar, S-3</w:t>
            </w:r>
          </w:p>
        </w:tc>
      </w:tr>
      <w:tr w:rsidR="00F16322" w:rsidTr="00B60610">
        <w:trPr>
          <w:trHeight w:val="627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rPr>
                <w:rFonts w:ascii="Times New Roman" w:eastAsia="Times New Roman" w:hAnsi="Times New Roman" w:cs="Times New Roman"/>
                <w:sz w:val="2"/>
                <w:szCs w:val="2"/>
              </w:rPr>
              <w:t>55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7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Si el usuario selecciona guardar, el sistema actualiza la base de datos y se vuelve a la pantalla de creación de usuario.</w:t>
            </w:r>
          </w:p>
        </w:tc>
      </w:tr>
      <w:tr w:rsidR="00F16322" w:rsidTr="00B60610">
        <w:trPr>
          <w:trHeight w:val="313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Secuencias</w:t>
            </w:r>
            <w:r w:rsidR="00B60610">
              <w:t xml:space="preserve"> </w:t>
            </w:r>
            <w:r>
              <w:t>alternativas (S)</w:t>
            </w: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Paso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Acción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S-1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El sistema muestra el error por carecer de autorización.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S-2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No se ha podido crear el usuario, el sistema muestra el mensaje de error.</w:t>
            </w:r>
          </w:p>
        </w:tc>
      </w:tr>
      <w:tr w:rsidR="00F16322" w:rsidTr="00B60610">
        <w:trPr>
          <w:trHeight w:val="941"/>
        </w:trPr>
        <w:tc>
          <w:tcPr>
            <w:tcW w:w="2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F16322" w:rsidP="00B60610">
            <w:pPr>
              <w:pStyle w:val="LO-normal"/>
              <w:spacing w:after="0"/>
              <w:rPr>
                <w:lang w:val="es-ES"/>
              </w:rPr>
            </w:pPr>
          </w:p>
        </w:tc>
        <w:tc>
          <w:tcPr>
            <w:tcW w:w="7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</w:pPr>
            <w:r>
              <w:t>S-3</w:t>
            </w:r>
          </w:p>
        </w:tc>
        <w:tc>
          <w:tcPr>
            <w:tcW w:w="5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F16322" w:rsidRDefault="00BA3174" w:rsidP="00B60610">
            <w:pPr>
              <w:pStyle w:val="LO-normal"/>
              <w:spacing w:after="0"/>
              <w:rPr>
                <w:lang w:val="es-ES"/>
              </w:rPr>
            </w:pPr>
            <w:r>
              <w:rPr>
                <w:lang w:val="es-ES"/>
              </w:rPr>
              <w:t>Se descarta toda la información conseguida anteriormente y se vuelve a la pantalla anterior de creación de usuario.</w:t>
            </w:r>
          </w:p>
        </w:tc>
      </w:tr>
    </w:tbl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735"/>
        <w:gridCol w:w="5265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#4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Eliminar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usuario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Eliminar la cuenta de un usuario del sistema.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El usuario</w:t>
            </w:r>
            <w:r w:rsidR="00B60610">
              <w:t xml:space="preserve"> </w:t>
            </w:r>
            <w:r>
              <w:t>está</w:t>
            </w:r>
            <w:r w:rsidR="00B60610">
              <w:t xml:space="preserve"> </w:t>
            </w:r>
            <w:r>
              <w:t>logueado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cuenta del usuario se elimina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 muestra el error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 y base de datos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S-1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7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S-3</w:t>
            </w:r>
          </w:p>
        </w:tc>
        <w:tc>
          <w:tcPr>
            <w:tcW w:w="52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</w:pPr>
    </w:p>
    <w:p w:rsidR="00F16322" w:rsidRDefault="00F16322">
      <w:pPr>
        <w:pStyle w:val="LO-normal"/>
      </w:pPr>
    </w:p>
    <w:p w:rsidR="00F16322" w:rsidRDefault="00BA3174">
      <w:pPr>
        <w:spacing w:after="0"/>
        <w:jc w:val="left"/>
        <w:rPr>
          <w:lang w:val="en-US"/>
        </w:rPr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#5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Crear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Crear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Disco externo de recuperación,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guarda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Secuenciaalternativa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LO-normal"/>
        <w:rPr>
          <w:lang w:val="es-ES"/>
        </w:rPr>
      </w:pPr>
      <w:r w:rsidRPr="00E71B60">
        <w:rPr>
          <w:lang w:val="es-ES"/>
        </w:rP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#6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Cargar</w:t>
            </w:r>
            <w:r w:rsidR="005F0789">
              <w:rPr>
                <w:b/>
              </w:rPr>
              <w:t xml:space="preserve"> </w:t>
            </w:r>
            <w:r>
              <w:rPr>
                <w:b/>
              </w:rPr>
              <w:t>copia de seguridad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Cargar una copia de seguridad del sistema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Información de sesión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disco duro de recuperación está conectado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muestra la pantalla principal (de selección de tarea)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Disco externo de recuperación, 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comprueba si el usuario tiene permisos de administrador, si no, S-1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carga una copia de la base de datos en el disco de recuperación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usuario no tiene autorización, el sistema muestra el error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spacing w:after="0"/>
        <w:jc w:val="left"/>
      </w:pPr>
      <w:r>
        <w:br w:type="page"/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pageBreakBefore/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Caso De Uso #7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Log out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Realizar correctamente el log out de la aplicación.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Precondiciones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Haber realizado el log in correctamente y no estar realizando una activadad.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Finalizada la ejecución de la aplicación con éxito.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Postcondición si fallo 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En este caso no hay posible fallo. </w:t>
            </w: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sistema muestra en la pantalla de selección de actividad, una opción de log out.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sistema, después de que el usuario haya pulsado dicha opción, mostrará la pantalla de log in. 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Secuencias 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Acción</w:t>
            </w:r>
          </w:p>
        </w:tc>
      </w:tr>
    </w:tbl>
    <w:p w:rsidR="00F16322" w:rsidRDefault="00F16322">
      <w:pPr>
        <w:pStyle w:val="LO-normal"/>
        <w:rPr>
          <w:lang w:val="es-ES"/>
        </w:rPr>
      </w:pPr>
    </w:p>
    <w:p w:rsidR="00F16322" w:rsidRDefault="00BA3174">
      <w:pPr>
        <w:pStyle w:val="Encabezado1"/>
      </w:pPr>
      <w:bookmarkStart w:id="50" w:name="__RefHeading___Toc3152_1324527455"/>
      <w:bookmarkEnd w:id="50"/>
      <w:r>
        <w:lastRenderedPageBreak/>
        <w:t>5. Tabla Ejemplo vacía caso de uso</w:t>
      </w:r>
    </w:p>
    <w:tbl>
      <w:tblPr>
        <w:tblW w:w="9029" w:type="dxa"/>
        <w:tblInd w:w="2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3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9"/>
        <w:gridCol w:w="988"/>
        <w:gridCol w:w="5012"/>
      </w:tblGrid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rPr>
                <w:b/>
              </w:rPr>
              <w:t>Caso De Uso #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Objetivo en contexto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Entradas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Precondiciones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Salidas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éxito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5F0789">
            <w:pPr>
              <w:pStyle w:val="LO-normal"/>
              <w:widowControl w:val="0"/>
              <w:spacing w:after="0" w:line="240" w:lineRule="auto"/>
            </w:pPr>
            <w:r>
              <w:t>Postcondición si fallo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rPr>
          <w:trHeight w:val="420"/>
        </w:trPr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Actores</w:t>
            </w:r>
          </w:p>
        </w:tc>
        <w:tc>
          <w:tcPr>
            <w:tcW w:w="600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 normal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1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2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3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4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Secuenciasalternativas (S)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Paso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Acción</w:t>
            </w: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>S-1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S-2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  <w:tr w:rsidR="00F16322">
        <w:tc>
          <w:tcPr>
            <w:tcW w:w="3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BA3174">
            <w:pPr>
              <w:pStyle w:val="LO-normal"/>
              <w:widowControl w:val="0"/>
              <w:spacing w:after="0" w:line="240" w:lineRule="auto"/>
            </w:pPr>
            <w:r>
              <w:t xml:space="preserve">S-3     </w:t>
            </w:r>
          </w:p>
        </w:tc>
        <w:tc>
          <w:tcPr>
            <w:tcW w:w="501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30" w:type="dxa"/>
            </w:tcMar>
            <w:vAlign w:val="center"/>
          </w:tcPr>
          <w:p w:rsidR="00F16322" w:rsidRDefault="00F16322">
            <w:pPr>
              <w:pStyle w:val="LO-normal"/>
              <w:widowControl w:val="0"/>
              <w:spacing w:after="0" w:line="240" w:lineRule="auto"/>
            </w:pPr>
          </w:p>
        </w:tc>
      </w:tr>
    </w:tbl>
    <w:p w:rsidR="00F16322" w:rsidRDefault="00F16322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es-ES"/>
        </w:rPr>
      </w:pPr>
    </w:p>
    <w:p w:rsidR="00F16322" w:rsidRDefault="00F16322">
      <w:bookmarkStart w:id="51" w:name="_Toc439669961"/>
      <w:bookmarkEnd w:id="51"/>
    </w:p>
    <w:p w:rsidR="00F16322" w:rsidRDefault="00F16322">
      <w:pPr>
        <w:pStyle w:val="Listaconnmeros2"/>
      </w:pPr>
    </w:p>
    <w:sectPr w:rsidR="00F16322" w:rsidSect="00E71B60">
      <w:headerReference w:type="default" r:id="rId12"/>
      <w:pgSz w:w="12240" w:h="15840"/>
      <w:pgMar w:top="1137" w:right="720" w:bottom="720" w:left="3096" w:header="1080" w:footer="72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4E0" w:rsidRDefault="00E224E0">
      <w:pPr>
        <w:spacing w:after="0" w:line="240" w:lineRule="auto"/>
      </w:pPr>
      <w:r>
        <w:separator/>
      </w:r>
    </w:p>
  </w:endnote>
  <w:endnote w:type="continuationSeparator" w:id="0">
    <w:p w:rsidR="00E224E0" w:rsidRDefault="00E22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4E0" w:rsidRDefault="00E224E0">
      <w:pPr>
        <w:spacing w:after="0" w:line="240" w:lineRule="auto"/>
      </w:pPr>
      <w:r>
        <w:separator/>
      </w:r>
    </w:p>
  </w:footnote>
  <w:footnote w:type="continuationSeparator" w:id="0">
    <w:p w:rsidR="00E224E0" w:rsidRDefault="00E22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8424"/>
    </w:tblGrid>
    <w:tr w:rsidR="00E71B60" w:rsidRPr="0071750B" w:rsidTr="00E71B60">
      <w:trPr>
        <w:trHeight w:hRule="exact" w:val="720"/>
        <w:jc w:val="right"/>
      </w:trPr>
      <w:tc>
        <w:tcPr>
          <w:tcW w:w="2088" w:type="dxa"/>
          <w:vAlign w:val="bottom"/>
        </w:tcPr>
        <w:p w:rsidR="00E71B60" w:rsidRDefault="00E71B60" w:rsidP="00E71B60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674069">
            <w:rPr>
              <w:noProof/>
            </w:rPr>
            <w:t>34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71B60" w:rsidRDefault="00E71B60" w:rsidP="00E71B60"/>
      </w:tc>
      <w:tc>
        <w:tcPr>
          <w:tcW w:w="8424" w:type="dxa"/>
          <w:vAlign w:val="bottom"/>
        </w:tcPr>
        <w:p w:rsidR="00E71B60" w:rsidRPr="000E530B" w:rsidRDefault="00E71B60" w:rsidP="00E71B60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71B60" w:rsidRPr="0071750B" w:rsidTr="00E71B60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71B60" w:rsidRPr="000E530B" w:rsidRDefault="00E71B60" w:rsidP="00E71B60">
          <w:pPr>
            <w:rPr>
              <w:lang w:val="nb-NO"/>
            </w:rPr>
          </w:pPr>
        </w:p>
      </w:tc>
      <w:tc>
        <w:tcPr>
          <w:tcW w:w="288" w:type="dxa"/>
        </w:tcPr>
        <w:p w:rsidR="00E71B60" w:rsidRPr="000E530B" w:rsidRDefault="00E71B60" w:rsidP="00E71B60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71B60" w:rsidRPr="000E530B" w:rsidRDefault="00E71B60" w:rsidP="00E71B60">
          <w:pPr>
            <w:rPr>
              <w:lang w:val="nb-NO"/>
            </w:rPr>
          </w:pPr>
        </w:p>
      </w:tc>
    </w:tr>
  </w:tbl>
  <w:p w:rsidR="00E71B60" w:rsidRPr="00E71B60" w:rsidRDefault="00E71B60" w:rsidP="00E71B60">
    <w:pPr>
      <w:pStyle w:val="Cit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F3269"/>
    <w:multiLevelType w:val="multilevel"/>
    <w:tmpl w:val="65B069E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>
      <w:start w:val="1"/>
      <w:numFmt w:val="decimal"/>
      <w:lvlText w:val="%1.%2."/>
      <w:lvlJc w:val="left"/>
      <w:pPr>
        <w:tabs>
          <w:tab w:val="num" w:pos="1008"/>
        </w:tabs>
        <w:ind w:left="1008" w:hanging="360"/>
      </w:pPr>
    </w:lvl>
    <w:lvl w:ilvl="2">
      <w:start w:val="1"/>
      <w:numFmt w:val="decimal"/>
      <w:lvlText w:val="%1.%2.%3."/>
      <w:lvlJc w:val="left"/>
      <w:pPr>
        <w:tabs>
          <w:tab w:val="num" w:pos="1368"/>
        </w:tabs>
        <w:ind w:left="1368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360"/>
      </w:p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2088" w:hanging="360"/>
      </w:pPr>
    </w:lvl>
    <w:lvl w:ilvl="5">
      <w:start w:val="1"/>
      <w:numFmt w:val="decimal"/>
      <w:lvlText w:val="%6."/>
      <w:lvlJc w:val="left"/>
      <w:pPr>
        <w:tabs>
          <w:tab w:val="num" w:pos="2448"/>
        </w:tabs>
        <w:ind w:left="2448" w:hanging="360"/>
      </w:pPr>
    </w:lvl>
    <w:lvl w:ilvl="6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>
      <w:start w:val="1"/>
      <w:numFmt w:val="decimal"/>
      <w:lvlText w:val="%8."/>
      <w:lvlJc w:val="left"/>
      <w:pPr>
        <w:tabs>
          <w:tab w:val="num" w:pos="3168"/>
        </w:tabs>
        <w:ind w:left="3168" w:hanging="360"/>
      </w:pPr>
    </w:lvl>
    <w:lvl w:ilvl="8">
      <w:start w:val="1"/>
      <w:numFmt w:val="decimal"/>
      <w:lvlText w:val="%9."/>
      <w:lvlJc w:val="left"/>
      <w:pPr>
        <w:tabs>
          <w:tab w:val="num" w:pos="3528"/>
        </w:tabs>
        <w:ind w:left="3528" w:hanging="360"/>
      </w:pPr>
    </w:lvl>
  </w:abstractNum>
  <w:abstractNum w:abstractNumId="1" w15:restartNumberingAfterBreak="0">
    <w:nsid w:val="47E55BD5"/>
    <w:multiLevelType w:val="multilevel"/>
    <w:tmpl w:val="95F438B8"/>
    <w:lvl w:ilvl="0">
      <w:start w:val="1"/>
      <w:numFmt w:val="decimal"/>
      <w:lvlText w:val="%1."/>
      <w:lvlJc w:val="left"/>
      <w:pPr>
        <w:ind w:left="360" w:hanging="360"/>
      </w:pPr>
      <w:rPr>
        <w:color w:val="EF4623"/>
      </w:rPr>
    </w:lvl>
    <w:lvl w:ilvl="1">
      <w:start w:val="1"/>
      <w:numFmt w:val="decimal"/>
      <w:suff w:val="space"/>
      <w:lvlText w:val="%1.%2"/>
      <w:lvlJc w:val="left"/>
      <w:pPr>
        <w:ind w:left="936" w:hanging="576"/>
      </w:pPr>
      <w:rPr>
        <w:color w:val="EF4623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color w:val="EF4623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color w:val="EF4623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D945CD"/>
    <w:multiLevelType w:val="multilevel"/>
    <w:tmpl w:val="24649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A5F1990"/>
    <w:multiLevelType w:val="multilevel"/>
    <w:tmpl w:val="D1AC376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cs="Cambria" w:hint="default"/>
        <w:color w:val="EF46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322"/>
    <w:rsid w:val="00142BB9"/>
    <w:rsid w:val="0022760A"/>
    <w:rsid w:val="0030574B"/>
    <w:rsid w:val="00311385"/>
    <w:rsid w:val="005D0F32"/>
    <w:rsid w:val="005F0789"/>
    <w:rsid w:val="00674069"/>
    <w:rsid w:val="00851DCD"/>
    <w:rsid w:val="0091160D"/>
    <w:rsid w:val="00996603"/>
    <w:rsid w:val="00A21B11"/>
    <w:rsid w:val="00AB2FC4"/>
    <w:rsid w:val="00B46B0D"/>
    <w:rsid w:val="00B60610"/>
    <w:rsid w:val="00BA3174"/>
    <w:rsid w:val="00C34911"/>
    <w:rsid w:val="00CD00CE"/>
    <w:rsid w:val="00CF0D4E"/>
    <w:rsid w:val="00D27103"/>
    <w:rsid w:val="00D61C49"/>
    <w:rsid w:val="00E04CB2"/>
    <w:rsid w:val="00E224E0"/>
    <w:rsid w:val="00E54CB6"/>
    <w:rsid w:val="00E71B60"/>
    <w:rsid w:val="00F16322"/>
    <w:rsid w:val="00F52915"/>
    <w:rsid w:val="00F9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B16312-6D72-4119-B403-285F1C79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spacing w:after="18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uiPriority w:val="1"/>
    <w:qFormat/>
    <w:rsid w:val="009B4F09"/>
    <w:pPr>
      <w:pageBreakBefore/>
      <w:pBdr>
        <w:bottom w:val="single" w:sz="8" w:space="1" w:color="00000A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Encabezado2">
    <w:name w:val="Encabezado 2"/>
    <w:basedOn w:val="Normal"/>
    <w:next w:val="Normal"/>
    <w:link w:val="Ttulo2Car"/>
    <w:uiPriority w:val="1"/>
    <w:unhideWhenUsed/>
    <w:qFormat/>
    <w:rsid w:val="009B4F0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Encabezado3">
    <w:name w:val="Encabezado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4F09"/>
    <w:rPr>
      <w:color w:val="EF4623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4F09"/>
    <w:rPr>
      <w:color w:val="404040" w:themeColor="text1" w:themeTint="BF"/>
      <w:sz w:val="20"/>
    </w:rPr>
  </w:style>
  <w:style w:type="character" w:customStyle="1" w:styleId="PuestoCar">
    <w:name w:val="Puesto Car"/>
    <w:basedOn w:val="Fuentedeprrafopredeter"/>
    <w:link w:val="Ttulo1"/>
    <w:uiPriority w:val="2"/>
    <w:qFormat/>
    <w:rsid w:val="009B4F09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qFormat/>
    <w:rsid w:val="009B4F09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B4F09"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sid w:val="009B4F09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qFormat/>
    <w:rsid w:val="009B4F09"/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character" w:customStyle="1" w:styleId="EnlacedeInternet">
    <w:name w:val="Enlace de Internet"/>
    <w:basedOn w:val="Fuentedeprrafopredeter"/>
    <w:uiPriority w:val="99"/>
    <w:unhideWhenUsed/>
    <w:rsid w:val="009B4F09"/>
    <w:rPr>
      <w:color w:val="5F5F5F" w:themeColor="hyperlink"/>
      <w:u w:val="single"/>
    </w:rPr>
  </w:style>
  <w:style w:type="character" w:customStyle="1" w:styleId="Ttulo1Car">
    <w:name w:val="Título 1 Car"/>
    <w:basedOn w:val="Fuentedeprrafopredeter"/>
    <w:link w:val="Encabezado1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character" w:customStyle="1" w:styleId="Ttulo2Car">
    <w:name w:val="Título 2 Car"/>
    <w:basedOn w:val="Fuentedeprrafopredeter"/>
    <w:link w:val="Encabezado2"/>
    <w:uiPriority w:val="1"/>
    <w:qFormat/>
    <w:rsid w:val="009B4F09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CitaCar">
    <w:name w:val="Cita Car"/>
    <w:basedOn w:val="Fuentedeprrafopredeter"/>
    <w:link w:val="Cita"/>
    <w:uiPriority w:val="1"/>
    <w:qFormat/>
    <w:rsid w:val="009B4F09"/>
    <w:rPr>
      <w:i/>
      <w:iCs/>
      <w:color w:val="EF4623" w:themeColor="accent1"/>
      <w:sz w:val="24"/>
    </w:rPr>
  </w:style>
  <w:style w:type="character" w:customStyle="1" w:styleId="FirmaCar">
    <w:name w:val="Firma Car"/>
    <w:basedOn w:val="Fuentedeprrafopredeter"/>
    <w:link w:val="Firma"/>
    <w:uiPriority w:val="9"/>
    <w:qFormat/>
    <w:rsid w:val="009B4F09"/>
    <w:rPr>
      <w:color w:val="595959" w:themeColor="text1" w:themeTint="A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9B4F09"/>
  </w:style>
  <w:style w:type="character" w:styleId="Refdecomentario">
    <w:name w:val="annotation reference"/>
    <w:basedOn w:val="Fuentedeprrafopredeter"/>
    <w:uiPriority w:val="99"/>
    <w:semiHidden/>
    <w:unhideWhenUsed/>
    <w:qFormat/>
    <w:rsid w:val="009B4F09"/>
    <w:rPr>
      <w:sz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9B4F0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9B4F09"/>
    <w:rPr>
      <w:b/>
      <w:bCs/>
    </w:rPr>
  </w:style>
  <w:style w:type="character" w:customStyle="1" w:styleId="Ttulo3Car">
    <w:name w:val="Título 3 Car"/>
    <w:basedOn w:val="Fuentedeprrafopredeter"/>
    <w:link w:val="Encabezado3"/>
    <w:uiPriority w:val="1"/>
    <w:qFormat/>
    <w:rsid w:val="00B1103D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es-ES"/>
    </w:rPr>
  </w:style>
  <w:style w:type="character" w:customStyle="1" w:styleId="ListLabel1">
    <w:name w:val="ListLabel 1"/>
    <w:qFormat/>
    <w:rsid w:val="009B4F09"/>
    <w:rPr>
      <w:color w:val="EF4623"/>
    </w:rPr>
  </w:style>
  <w:style w:type="character" w:customStyle="1" w:styleId="ListLabel2">
    <w:name w:val="ListLabel 2"/>
    <w:qFormat/>
    <w:rsid w:val="009B4F09"/>
    <w:rPr>
      <w:rFonts w:eastAsia="Arial" w:cs="Arial"/>
    </w:rPr>
  </w:style>
  <w:style w:type="character" w:customStyle="1" w:styleId="ListLabel3">
    <w:name w:val="ListLabel 3"/>
    <w:qFormat/>
    <w:rsid w:val="009B4F09"/>
    <w:rPr>
      <w:rFonts w:cs="Courier New"/>
    </w:rPr>
  </w:style>
  <w:style w:type="character" w:customStyle="1" w:styleId="ListLabel4">
    <w:name w:val="ListLabel 4"/>
    <w:qFormat/>
    <w:rsid w:val="009B4F09"/>
    <w:rPr>
      <w:sz w:val="20"/>
    </w:rPr>
  </w:style>
  <w:style w:type="character" w:customStyle="1" w:styleId="Enlacedelndice">
    <w:name w:val="Enlace del índice"/>
    <w:qFormat/>
    <w:rsid w:val="009B4F09"/>
  </w:style>
  <w:style w:type="character" w:customStyle="1" w:styleId="Smbolosdenumeracin">
    <w:name w:val="Símbolos de numeración"/>
    <w:qFormat/>
    <w:rsid w:val="009B4F09"/>
  </w:style>
  <w:style w:type="character" w:customStyle="1" w:styleId="ListLabel5">
    <w:name w:val="ListLabel 5"/>
    <w:qFormat/>
    <w:rsid w:val="009B4F09"/>
    <w:rPr>
      <w:rFonts w:cs="Cambria"/>
      <w:color w:val="EF4623"/>
    </w:rPr>
  </w:style>
  <w:style w:type="character" w:customStyle="1" w:styleId="ListLabel6">
    <w:name w:val="ListLabel 6"/>
    <w:qFormat/>
    <w:rsid w:val="009B4F09"/>
    <w:rPr>
      <w:color w:val="EF4623"/>
    </w:rPr>
  </w:style>
  <w:style w:type="character" w:customStyle="1" w:styleId="ListLabel7">
    <w:name w:val="ListLabel 7"/>
    <w:qFormat/>
    <w:rsid w:val="009B4F09"/>
    <w:rPr>
      <w:rFonts w:cs="Cambria"/>
      <w:color w:val="EF4623"/>
    </w:rPr>
  </w:style>
  <w:style w:type="character" w:customStyle="1" w:styleId="ListLabel8">
    <w:name w:val="ListLabel 8"/>
    <w:qFormat/>
    <w:rsid w:val="009B4F09"/>
    <w:rPr>
      <w:color w:val="EF4623"/>
    </w:rPr>
  </w:style>
  <w:style w:type="character" w:customStyle="1" w:styleId="ListLabel9">
    <w:name w:val="ListLabel 9"/>
    <w:qFormat/>
    <w:rsid w:val="009B4F09"/>
    <w:rPr>
      <w:rFonts w:cs="Cambria"/>
      <w:color w:val="EF4623"/>
    </w:rPr>
  </w:style>
  <w:style w:type="character" w:customStyle="1" w:styleId="ListLabel10">
    <w:name w:val="ListLabel 10"/>
    <w:qFormat/>
    <w:rsid w:val="009B4F09"/>
    <w:rPr>
      <w:color w:val="EF4623"/>
    </w:rPr>
  </w:style>
  <w:style w:type="character" w:customStyle="1" w:styleId="ListLabel11">
    <w:name w:val="ListLabel 11"/>
    <w:qFormat/>
    <w:rsid w:val="00B44017"/>
    <w:rPr>
      <w:rFonts w:cs="Cambria"/>
      <w:color w:val="EF4623"/>
    </w:rPr>
  </w:style>
  <w:style w:type="character" w:customStyle="1" w:styleId="ListLabel12">
    <w:name w:val="ListLabel 12"/>
    <w:qFormat/>
    <w:rsid w:val="00B44017"/>
    <w:rPr>
      <w:color w:val="EF4623"/>
    </w:rPr>
  </w:style>
  <w:style w:type="character" w:customStyle="1" w:styleId="ListLabel13">
    <w:name w:val="ListLabel 13"/>
    <w:qFormat/>
    <w:rPr>
      <w:rFonts w:cs="Cambria"/>
      <w:color w:val="EF4623"/>
    </w:rPr>
  </w:style>
  <w:style w:type="character" w:customStyle="1" w:styleId="ListLabel14">
    <w:name w:val="ListLabel 14"/>
    <w:qFormat/>
    <w:rPr>
      <w:color w:val="EF4623"/>
    </w:rPr>
  </w:style>
  <w:style w:type="character" w:customStyle="1" w:styleId="ListLabel15">
    <w:name w:val="ListLabel 15"/>
    <w:qFormat/>
    <w:rPr>
      <w:rFonts w:cs="Cambria"/>
      <w:color w:val="EF4623"/>
    </w:rPr>
  </w:style>
  <w:style w:type="character" w:customStyle="1" w:styleId="ListLabel16">
    <w:name w:val="ListLabel 16"/>
    <w:qFormat/>
    <w:rPr>
      <w:color w:val="EF4623"/>
    </w:rPr>
  </w:style>
  <w:style w:type="paragraph" w:styleId="Encabezado">
    <w:name w:val="header"/>
    <w:basedOn w:val="Normal"/>
    <w:next w:val="Cuerpodetexto"/>
    <w:link w:val="EncabezadoCar"/>
    <w:uiPriority w:val="9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uerpodetexto">
    <w:name w:val="Cuerpo de texto"/>
    <w:basedOn w:val="Normal"/>
    <w:rsid w:val="009B4F09"/>
    <w:pPr>
      <w:spacing w:after="140" w:line="288" w:lineRule="auto"/>
    </w:pPr>
  </w:style>
  <w:style w:type="paragraph" w:styleId="Lista">
    <w:name w:val="List"/>
    <w:basedOn w:val="Cuerpodetexto"/>
    <w:rsid w:val="009B4F09"/>
    <w:rPr>
      <w:rFonts w:cs="Arial"/>
    </w:rPr>
  </w:style>
  <w:style w:type="paragraph" w:customStyle="1" w:styleId="Leyenda">
    <w:name w:val="Leyenda"/>
    <w:basedOn w:val="Normal"/>
    <w:rsid w:val="009B4F0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9B4F09"/>
    <w:pPr>
      <w:suppressLineNumbers/>
    </w:pPr>
    <w:rPr>
      <w:rFonts w:cs="Arial"/>
    </w:rPr>
  </w:style>
  <w:style w:type="paragraph" w:customStyle="1" w:styleId="Encabezamiento">
    <w:name w:val="Encabezamiento"/>
    <w:basedOn w:val="Normal"/>
    <w:uiPriority w:val="99"/>
    <w:qFormat/>
    <w:rsid w:val="009B4F09"/>
    <w:pPr>
      <w:spacing w:after="38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rsid w:val="009B4F09"/>
    <w:pPr>
      <w:spacing w:after="0" w:line="240" w:lineRule="auto"/>
      <w:ind w:left="29" w:right="144"/>
    </w:pPr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rsid w:val="009B4F09"/>
    <w:p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sz w:val="60"/>
    </w:rPr>
  </w:style>
  <w:style w:type="paragraph" w:customStyle="1" w:styleId="Grfico">
    <w:name w:val="Gráfico"/>
    <w:basedOn w:val="Normal"/>
    <w:uiPriority w:val="99"/>
    <w:qFormat/>
    <w:rsid w:val="009B4F09"/>
    <w:pPr>
      <w:spacing w:after="80" w:line="240" w:lineRule="auto"/>
      <w:jc w:val="center"/>
    </w:pPr>
  </w:style>
  <w:style w:type="paragraph" w:customStyle="1" w:styleId="Encabezadodeinformacin">
    <w:name w:val="Encabezado de información"/>
    <w:basedOn w:val="Normal"/>
    <w:uiPriority w:val="2"/>
    <w:qFormat/>
    <w:rsid w:val="009B4F09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rsid w:val="009B4F09"/>
    <w:pPr>
      <w:spacing w:after="40" w:line="240" w:lineRule="auto"/>
    </w:pPr>
    <w:rPr>
      <w:color w:val="000000" w:themeColor="text1"/>
      <w:sz w:val="36"/>
    </w:rPr>
  </w:style>
  <w:style w:type="paragraph" w:customStyle="1" w:styleId="Ttulo1">
    <w:name w:val="Título1"/>
    <w:basedOn w:val="Normal"/>
    <w:next w:val="Normal"/>
    <w:link w:val="PuestoCar"/>
    <w:uiPriority w:val="2"/>
    <w:qFormat/>
    <w:rsid w:val="009B4F09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B4F09"/>
    <w:pPr>
      <w:spacing w:after="0" w:line="240" w:lineRule="auto"/>
    </w:pPr>
    <w:rPr>
      <w:rFonts w:ascii="Tahoma" w:hAnsi="Tahoma" w:cs="Tahoma"/>
      <w:sz w:val="16"/>
    </w:rPr>
  </w:style>
  <w:style w:type="paragraph" w:customStyle="1" w:styleId="Descripcinbreve">
    <w:name w:val="Descripción breve"/>
    <w:basedOn w:val="Normal"/>
    <w:uiPriority w:val="3"/>
    <w:qFormat/>
    <w:rsid w:val="009B4F09"/>
    <w:pPr>
      <w:spacing w:before="360" w:after="480" w:line="360" w:lineRule="auto"/>
    </w:pPr>
    <w:rPr>
      <w:i/>
      <w:iCs/>
      <w:color w:val="EF4623" w:themeColor="accent1"/>
      <w:sz w:val="28"/>
    </w:rPr>
  </w:style>
  <w:style w:type="paragraph" w:styleId="Sinespaciado">
    <w:name w:val="No Spacing"/>
    <w:link w:val="SinespaciadoCar"/>
    <w:uiPriority w:val="1"/>
    <w:unhideWhenUsed/>
    <w:qFormat/>
    <w:rsid w:val="009B4F09"/>
    <w:pPr>
      <w:spacing w:line="240" w:lineRule="auto"/>
    </w:pPr>
  </w:style>
  <w:style w:type="paragraph" w:styleId="ndice1">
    <w:name w:val="index 1"/>
    <w:basedOn w:val="ndice"/>
  </w:style>
  <w:style w:type="paragraph" w:customStyle="1" w:styleId="Encabezadodelndice">
    <w:name w:val="Encabezado del índice"/>
    <w:basedOn w:val="Encabezado1"/>
    <w:next w:val="Normal"/>
    <w:uiPriority w:val="39"/>
    <w:unhideWhenUsed/>
    <w:qFormat/>
    <w:rsid w:val="009B4F09"/>
    <w:pPr>
      <w:spacing w:before="0" w:after="360"/>
    </w:pPr>
    <w:rPr>
      <w:color w:val="EF4623" w:themeColor="accent1"/>
      <w:sz w:val="44"/>
    </w:rPr>
  </w:style>
  <w:style w:type="paragraph" w:styleId="Cita">
    <w:name w:val="Quote"/>
    <w:basedOn w:val="Normal"/>
    <w:link w:val="CitaCar"/>
    <w:qFormat/>
  </w:style>
  <w:style w:type="paragraph" w:styleId="Firma">
    <w:name w:val="Signature"/>
    <w:basedOn w:val="Normal"/>
    <w:link w:val="FirmaCar"/>
    <w:uiPriority w:val="9"/>
    <w:unhideWhenUsed/>
    <w:qFormat/>
    <w:rsid w:val="009B4F09"/>
    <w:pPr>
      <w:spacing w:before="720" w:after="0" w:line="312" w:lineRule="auto"/>
      <w:contextualSpacing/>
    </w:pPr>
    <w:rPr>
      <w:color w:val="595959" w:themeColor="text1" w:themeTint="A6"/>
    </w:rPr>
  </w:style>
  <w:style w:type="paragraph" w:styleId="Listaconvietas">
    <w:name w:val="List Bullet"/>
    <w:basedOn w:val="Normal"/>
    <w:uiPriority w:val="1"/>
    <w:unhideWhenUsed/>
    <w:qFormat/>
    <w:rsid w:val="009B4F09"/>
    <w:pPr>
      <w:spacing w:before="40" w:after="40" w:line="288" w:lineRule="auto"/>
    </w:pPr>
    <w:rPr>
      <w:color w:val="595959" w:themeColor="text1" w:themeTint="A6"/>
    </w:rPr>
  </w:style>
  <w:style w:type="paragraph" w:styleId="Listaconnmeros">
    <w:name w:val="List Number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2">
    <w:name w:val="List Number 2"/>
    <w:basedOn w:val="Normal"/>
    <w:uiPriority w:val="1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3">
    <w:name w:val="List Number 3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4">
    <w:name w:val="List Number 4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Listaconnmeros5">
    <w:name w:val="List Number 5"/>
    <w:basedOn w:val="Normal"/>
    <w:uiPriority w:val="18"/>
    <w:unhideWhenUsed/>
    <w:qFormat/>
    <w:rsid w:val="009B4F09"/>
    <w:pPr>
      <w:spacing w:before="40" w:after="160" w:line="288" w:lineRule="auto"/>
      <w:contextualSpacing/>
    </w:pPr>
    <w:rPr>
      <w:color w:val="595959" w:themeColor="text1" w:themeTint="A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B4F09"/>
    <w:pPr>
      <w:spacing w:line="240" w:lineRule="auto"/>
    </w:p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9B4F09"/>
    <w:rPr>
      <w:b/>
      <w:bCs/>
    </w:rPr>
  </w:style>
  <w:style w:type="paragraph" w:customStyle="1" w:styleId="Decimalesdeltextodelatabla">
    <w:name w:val="Decimales del texto de la tabla"/>
    <w:basedOn w:val="Normal"/>
    <w:uiPriority w:val="1"/>
    <w:qFormat/>
    <w:rsid w:val="009B4F09"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rsid w:val="009B4F09"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rsid w:val="009B4F09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ndice2">
    <w:name w:val="index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00000A"/>
      <w:sz w:val="22"/>
      <w:szCs w:val="22"/>
    </w:rPr>
  </w:style>
  <w:style w:type="paragraph" w:styleId="ndice3">
    <w:name w:val="index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00000A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C0AE7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es-ES"/>
    </w:rPr>
  </w:style>
  <w:style w:type="paragraph" w:customStyle="1" w:styleId="Contenidodelmarco">
    <w:name w:val="Contenido del marco"/>
    <w:basedOn w:val="Normal"/>
    <w:qFormat/>
    <w:rsid w:val="009B4F09"/>
  </w:style>
  <w:style w:type="paragraph" w:customStyle="1" w:styleId="LO-normal">
    <w:name w:val="LO-normal"/>
    <w:qFormat/>
    <w:rsid w:val="009B4F09"/>
    <w:pPr>
      <w:spacing w:after="180"/>
    </w:pPr>
  </w:style>
  <w:style w:type="paragraph" w:customStyle="1" w:styleId="Contenidodelatabla">
    <w:name w:val="Contenido de la tabla"/>
    <w:basedOn w:val="Normal"/>
    <w:qFormat/>
    <w:rsid w:val="009B4F09"/>
  </w:style>
  <w:style w:type="paragraph" w:customStyle="1" w:styleId="Contenidodelista">
    <w:name w:val="Contenido de lista"/>
    <w:basedOn w:val="Normal"/>
    <w:qFormat/>
    <w:rsid w:val="009B4F09"/>
  </w:style>
  <w:style w:type="paragraph" w:customStyle="1" w:styleId="Destinatario">
    <w:name w:val="Destinatario"/>
    <w:basedOn w:val="Normal"/>
    <w:rsid w:val="009B4F09"/>
  </w:style>
  <w:style w:type="paragraph" w:styleId="Encabezadodelista">
    <w:name w:val="toa heading"/>
    <w:basedOn w:val="Normal"/>
    <w:qFormat/>
    <w:rsid w:val="009B4F09"/>
  </w:style>
  <w:style w:type="paragraph" w:customStyle="1" w:styleId="Encabezamientoderecho">
    <w:name w:val="Encabezamiento derecho"/>
    <w:basedOn w:val="Normal"/>
    <w:qFormat/>
    <w:rsid w:val="009B4F09"/>
  </w:style>
  <w:style w:type="paragraph" w:customStyle="1" w:styleId="Encabezamientoizquierdo">
    <w:name w:val="Encabezamiento izquierdo"/>
    <w:basedOn w:val="Normal"/>
    <w:qFormat/>
    <w:rsid w:val="009B4F09"/>
  </w:style>
  <w:style w:type="paragraph" w:customStyle="1" w:styleId="Frasededespedida">
    <w:name w:val="Frase de despedida"/>
    <w:basedOn w:val="Normal"/>
    <w:rsid w:val="009B4F09"/>
  </w:style>
  <w:style w:type="paragraph" w:customStyle="1" w:styleId="Ttulo">
    <w:name w:val="Título"/>
    <w:basedOn w:val="Encabezamiento"/>
    <w:rsid w:val="00B44017"/>
  </w:style>
  <w:style w:type="paragraph" w:customStyle="1" w:styleId="Encabezadodelatabla">
    <w:name w:val="Encabezado de la tabla"/>
    <w:basedOn w:val="Contenidodelatabla"/>
    <w:qFormat/>
    <w:rsid w:val="00B44017"/>
  </w:style>
  <w:style w:type="table" w:styleId="Tablaconcuadrcula">
    <w:name w:val="Table Grid"/>
    <w:basedOn w:val="Tablanormal"/>
    <w:uiPriority w:val="59"/>
    <w:rsid w:val="009B4F09"/>
    <w:pPr>
      <w:spacing w:before="120" w:after="120" w:line="240" w:lineRule="auto"/>
      <w:ind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customStyle="1" w:styleId="Tablafinanciera">
    <w:name w:val="Tabla financiera"/>
    <w:basedOn w:val="Tablanormal"/>
    <w:uiPriority w:val="99"/>
    <w:rsid w:val="009B4F0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afterLines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table" w:customStyle="1" w:styleId="Sombreadoclaro1">
    <w:name w:val="Sombreado claro1"/>
    <w:basedOn w:val="Tablanormal"/>
    <w:uiPriority w:val="60"/>
    <w:rsid w:val="009B4F0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2429A-4BF1-4FA4-A76F-40A3F5809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5158</Words>
  <Characters>28375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Gestor personal UCM</Company>
  <LinksUpToDate>false</LinksUpToDate>
  <CharactersWithSpaces>33467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Álvaro Rodríguez García</dc:creator>
  <cp:lastModifiedBy>usuario</cp:lastModifiedBy>
  <cp:revision>111</cp:revision>
  <cp:lastPrinted>2016-01-10T18:12:00Z</cp:lastPrinted>
  <dcterms:created xsi:type="dcterms:W3CDTF">2015-11-30T16:18:00Z</dcterms:created>
  <dcterms:modified xsi:type="dcterms:W3CDTF">2016-01-13T15:08:00Z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Gestor personal UCM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TemplateID">
    <vt:lpwstr>TC028350649991</vt:lpwstr>
  </property>
</Properties>
</file>